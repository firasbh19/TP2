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96A7D" w14:textId="1978268B" w:rsidR="007F1CEF" w:rsidRDefault="00330C6C" w:rsidP="007F1CEF">
      <w:pPr>
        <w:ind w:left="142" w:hanging="1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AA72AE2" wp14:editId="3F0AC38A">
            <wp:simplePos x="0" y="0"/>
            <wp:positionH relativeFrom="margin">
              <wp:posOffset>-900974</wp:posOffset>
            </wp:positionH>
            <wp:positionV relativeFrom="margin">
              <wp:posOffset>-888728</wp:posOffset>
            </wp:positionV>
            <wp:extent cx="7593965" cy="10633075"/>
            <wp:effectExtent l="0" t="0" r="6985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653" b="98917" l="3065" r="97984">
                                  <a14:foregroundMark x1="20081" y1="31528" x2="25565" y2="15792"/>
                                  <a14:foregroundMark x1="7097" y1="5473" x2="57419" y2="5758"/>
                                  <a14:foregroundMark x1="57419" y1="5758" x2="77742" y2="11403"/>
                                  <a14:foregroundMark x1="77742" y1="11403" x2="87823" y2="27936"/>
                                  <a14:foregroundMark x1="87823" y1="27936" x2="94597" y2="69099"/>
                                  <a14:foregroundMark x1="94597" y1="69099" x2="83226" y2="88883"/>
                                  <a14:foregroundMark x1="83226" y1="88883" x2="55645" y2="98062"/>
                                  <a14:foregroundMark x1="55645" y1="98062" x2="30786" y2="94260"/>
                                  <a14:foregroundMark x1="16622" y1="86089" x2="11532" y2="81699"/>
                                  <a14:foregroundMark x1="20173" y1="89152" x2="16622" y2="86089"/>
                                  <a14:foregroundMark x1="12012" y1="71650" x2="14032" y2="29361"/>
                                  <a14:foregroundMark x1="11532" y1="81699" x2="11919" y2="73598"/>
                                  <a14:foregroundMark x1="51129" y1="7583" x2="26210" y2="5644"/>
                                  <a14:foregroundMark x1="26210" y1="5644" x2="15645" y2="12657"/>
                                  <a14:foregroundMark x1="15645" y1="12657" x2="39839" y2="21836"/>
                                  <a14:foregroundMark x1="39839" y1="21836" x2="25565" y2="36203"/>
                                  <a14:foregroundMark x1="25565" y1="36203" x2="11290" y2="38883"/>
                                  <a14:foregroundMark x1="11290" y1="38883" x2="11774" y2="41847"/>
                                  <a14:foregroundMark x1="11129" y1="8609" x2="10726" y2="37001"/>
                                  <a14:foregroundMark x1="8710" y1="5302" x2="55323" y2="1425"/>
                                  <a14:foregroundMark x1="55323" y1="1425" x2="75806" y2="1710"/>
                                  <a14:foregroundMark x1="75806" y1="1710" x2="90806" y2="5701"/>
                                  <a14:foregroundMark x1="90806" y1="5701" x2="95161" y2="83979"/>
                                  <a14:foregroundMark x1="95161" y1="83979" x2="89919" y2="96237"/>
                                  <a14:foregroundMark x1="89919" y1="96237" x2="85161" y2="99316"/>
                                  <a14:foregroundMark x1="85161" y1="99316" x2="11855" y2="95724"/>
                                  <a14:foregroundMark x1="11855" y1="95724" x2="2661" y2="87970"/>
                                  <a14:foregroundMark x1="2661" y1="87970" x2="81" y2="14880"/>
                                  <a14:foregroundMark x1="81" y1="14880" x2="4597" y2="1767"/>
                                  <a14:foregroundMark x1="4597" y1="1767" x2="9355" y2="3706"/>
                                  <a14:foregroundMark x1="50726" y1="94755" x2="63710" y2="98347"/>
                                  <a14:foregroundMark x1="63710" y1="98347" x2="93548" y2="97605"/>
                                  <a14:foregroundMark x1="93548" y1="97605" x2="97177" y2="74059"/>
                                  <a14:foregroundMark x1="97177" y1="74059" x2="95000" y2="9806"/>
                                  <a14:foregroundMark x1="95000" y1="9806" x2="97984" y2="4276"/>
                                  <a14:foregroundMark x1="75887" y1="98917" x2="3065" y2="98176"/>
                                  <a14:foregroundMark x1="68952" y1="8780" x2="69274" y2="24287"/>
                                  <a14:foregroundMark x1="67258" y1="23261" x2="63871" y2="23033"/>
                                  <a14:foregroundMark x1="62016" y1="26226" x2="62339" y2="35234"/>
                                  <a14:backgroundMark x1="55403" y1="52052" x2="55000" y2="57469"/>
                                  <a14:backgroundMark x1="48468" y1="51482" x2="45000" y2="57640"/>
                                  <a14:backgroundMark x1="35726" y1="68928" x2="31855" y2="75542"/>
                                  <a14:backgroundMark x1="34113" y1="81528" x2="30242" y2="89168"/>
                                  <a14:backgroundMark x1="25968" y1="90023" x2="26532" y2="83865"/>
                                  <a14:backgroundMark x1="37742" y1="78278" x2="56694" y2="43957"/>
                                  <a14:backgroundMark x1="56694" y1="43957" x2="62823" y2="39567"/>
                                  <a14:backgroundMark x1="62823" y1="39567" x2="64919" y2="39966"/>
                                  <a14:backgroundMark x1="63871" y1="51026" x2="55968" y2="61460"/>
                                  <a14:backgroundMark x1="67339" y1="76511" x2="72258" y2="61060"/>
                                  <a14:backgroundMark x1="72258" y1="61060" x2="72581" y2="60889"/>
                                  <a14:backgroundMark x1="25161" y1="91562" x2="28387" y2="91448"/>
                                  <a14:backgroundMark x1="29597" y1="93158" x2="21371" y2="92303"/>
                                  <a14:backgroundMark x1="21371" y1="92303" x2="21129" y2="90992"/>
                                  <a14:backgroundMark x1="27016" y1="94755" x2="29032" y2="93158"/>
                                  <a14:backgroundMark x1="33468" y1="63626" x2="39113" y2="55587"/>
                                  <a14:backgroundMark x1="10968" y1="72976" x2="10968" y2="72976"/>
                                  <a14:backgroundMark x1="30403" y1="94413" x2="21694" y2="90593"/>
                                  <a14:backgroundMark x1="30565" y1="93957" x2="23306" y2="91961"/>
                                  <a14:backgroundMark x1="23306" y1="91961" x2="20726" y2="90080"/>
                                  <a14:backgroundMark x1="30968" y1="94698" x2="30887" y2="93558"/>
                                  <a14:backgroundMark x1="16371" y1="86089" x2="16371" y2="86089"/>
                                  <a14:backgroundMark x1="11855" y1="73204" x2="11855" y2="73204"/>
                                  <a14:backgroundMark x1="12177" y1="72691" x2="11129" y2="72805"/>
                                  <a14:backgroundMark x1="11774" y1="71665" x2="12016" y2="7360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3965" cy="1063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C3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006D7B" wp14:editId="1095A5C1">
                <wp:simplePos x="0" y="0"/>
                <wp:positionH relativeFrom="column">
                  <wp:posOffset>85090</wp:posOffset>
                </wp:positionH>
                <wp:positionV relativeFrom="paragraph">
                  <wp:posOffset>0</wp:posOffset>
                </wp:positionV>
                <wp:extent cx="3930650" cy="144780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822A6" w14:textId="4F4753F0" w:rsidR="007F1CEF" w:rsidRPr="006C6F9F" w:rsidRDefault="007F1CEF" w:rsidP="007F1CEF">
                            <w:pPr>
                              <w:rPr>
                                <w:rFonts w:ascii="Gill Sans MT" w:hAnsi="Gill Sans MT"/>
                                <w:b/>
                                <w:outline/>
                                <w:color w:val="5B9BD5" w:themeColor="accent5"/>
                                <w:sz w:val="80"/>
                                <w:szCs w:val="80"/>
                                <w:lang w:val="fr-TN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C6F9F">
                              <w:rPr>
                                <w:rFonts w:ascii="Gill Sans MT" w:hAnsi="Gill Sans MT"/>
                                <w:b/>
                                <w:outline/>
                                <w:color w:val="5B9BD5" w:themeColor="accent5"/>
                                <w:sz w:val="80"/>
                                <w:szCs w:val="80"/>
                                <w:lang w:val="fr-TN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Rendue TP1</w:t>
                            </w:r>
                          </w:p>
                          <w:p w14:paraId="7E6C02D0" w14:textId="2792E3C2" w:rsidR="007F1CEF" w:rsidRPr="006C6F9F" w:rsidRDefault="007F1CEF" w:rsidP="007F1CEF">
                            <w:pPr>
                              <w:rPr>
                                <w:rFonts w:ascii="Gill Sans MT" w:hAnsi="Gill Sans MT"/>
                                <w:b/>
                                <w:outline/>
                                <w:color w:val="5B9BD5" w:themeColor="accent5"/>
                                <w:sz w:val="44"/>
                                <w:szCs w:val="44"/>
                                <w:lang w:val="fr-TN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C6F9F">
                              <w:rPr>
                                <w:rFonts w:ascii="Gill Sans MT" w:hAnsi="Gill Sans MT"/>
                                <w:b/>
                                <w:outline/>
                                <w:color w:val="5B9BD5" w:themeColor="accent5"/>
                                <w:sz w:val="44"/>
                                <w:szCs w:val="44"/>
                                <w:lang w:val="fr-TN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Programmation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06D7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6.7pt;margin-top:0;width:309.5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" filled="f" stroked="f">
                <v:textbox>
                  <w:txbxContent>
                    <w:p w14:paraId="798822A6" w14:textId="4F4753F0" w:rsidR="007F1CEF" w:rsidRPr="006C6F9F" w:rsidRDefault="007F1CEF" w:rsidP="007F1CEF">
                      <w:pPr>
                        <w:rPr>
                          <w:rFonts w:ascii="Gill Sans MT" w:hAnsi="Gill Sans MT"/>
                          <w:b/>
                          <w:outline/>
                          <w:color w:val="5B9BD5" w:themeColor="accent5"/>
                          <w:sz w:val="80"/>
                          <w:szCs w:val="80"/>
                          <w:lang w:val="fr-TN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C6F9F">
                        <w:rPr>
                          <w:rFonts w:ascii="Gill Sans MT" w:hAnsi="Gill Sans MT"/>
                          <w:b/>
                          <w:outline/>
                          <w:color w:val="5B9BD5" w:themeColor="accent5"/>
                          <w:sz w:val="80"/>
                          <w:szCs w:val="80"/>
                          <w:lang w:val="fr-TN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Rendue TP1</w:t>
                      </w:r>
                    </w:p>
                    <w:p w14:paraId="7E6C02D0" w14:textId="2792E3C2" w:rsidR="007F1CEF" w:rsidRPr="006C6F9F" w:rsidRDefault="007F1CEF" w:rsidP="007F1CEF">
                      <w:pPr>
                        <w:rPr>
                          <w:rFonts w:ascii="Gill Sans MT" w:hAnsi="Gill Sans MT"/>
                          <w:b/>
                          <w:outline/>
                          <w:color w:val="5B9BD5" w:themeColor="accent5"/>
                          <w:sz w:val="44"/>
                          <w:szCs w:val="44"/>
                          <w:lang w:val="fr-TN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C6F9F">
                        <w:rPr>
                          <w:rFonts w:ascii="Gill Sans MT" w:hAnsi="Gill Sans MT"/>
                          <w:b/>
                          <w:outline/>
                          <w:color w:val="5B9BD5" w:themeColor="accent5"/>
                          <w:sz w:val="44"/>
                          <w:szCs w:val="44"/>
                          <w:lang w:val="fr-TN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Programmation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813AE7" w14:textId="13E032A8" w:rsidR="007F1CEF" w:rsidRDefault="007F1CEF"/>
    <w:p w14:paraId="0300DD56" w14:textId="316B6F13" w:rsidR="007F1CEF" w:rsidRDefault="00330C6C">
      <w:pPr>
        <w:spacing w:after="160" w:line="259" w:lineRule="auto"/>
      </w:pPr>
      <w:r>
        <w:rPr>
          <w:noProof/>
        </w:rPr>
        <w:drawing>
          <wp:anchor distT="0" distB="0" distL="114300" distR="114300" simplePos="0" relativeHeight="251661823" behindDoc="1" locked="0" layoutInCell="1" allowOverlap="1" wp14:anchorId="5283142C" wp14:editId="3B193A55">
            <wp:simplePos x="0" y="0"/>
            <wp:positionH relativeFrom="column">
              <wp:posOffset>-3577590</wp:posOffset>
            </wp:positionH>
            <wp:positionV relativeFrom="paragraph">
              <wp:posOffset>2428875</wp:posOffset>
            </wp:positionV>
            <wp:extent cx="9775372" cy="6945134"/>
            <wp:effectExtent l="0" t="0" r="0" b="825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5372" cy="694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6C3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B5749F" wp14:editId="139A79A5">
                <wp:simplePos x="0" y="0"/>
                <wp:positionH relativeFrom="column">
                  <wp:posOffset>88265</wp:posOffset>
                </wp:positionH>
                <wp:positionV relativeFrom="paragraph">
                  <wp:posOffset>1276985</wp:posOffset>
                </wp:positionV>
                <wp:extent cx="2606675" cy="414655"/>
                <wp:effectExtent l="0" t="0" r="0" b="4445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67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4E8CD" w14:textId="7FA09A2B" w:rsidR="007F1CEF" w:rsidRPr="006C6F9F" w:rsidRDefault="007F1CEF" w:rsidP="007F1CEF">
                            <w:pPr>
                              <w:rPr>
                                <w:rFonts w:ascii="Gill Sans MT" w:hAnsi="Gill Sans MT"/>
                                <w:b/>
                                <w:outline/>
                                <w:color w:val="5B9BD5" w:themeColor="accent5"/>
                                <w:sz w:val="34"/>
                                <w:szCs w:val="34"/>
                                <w:lang w:val="fr-TN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C6F9F">
                              <w:rPr>
                                <w:rFonts w:ascii="Gill Sans MT" w:hAnsi="Gill Sans MT"/>
                                <w:b/>
                                <w:outline/>
                                <w:color w:val="5B9BD5" w:themeColor="accent5"/>
                                <w:sz w:val="34"/>
                                <w:szCs w:val="34"/>
                                <w:lang w:val="fr-TN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Ben Hamed Firas 4GT1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5749F" id="Zone de texte 4" o:spid="_x0000_s1027" type="#_x0000_t202" style="position:absolute;margin-left:6.95pt;margin-top:100.55pt;width:205.25pt;height:3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" filled="f" stroked="f">
                <v:textbox>
                  <w:txbxContent>
                    <w:p w14:paraId="6144E8CD" w14:textId="7FA09A2B" w:rsidR="007F1CEF" w:rsidRPr="006C6F9F" w:rsidRDefault="007F1CEF" w:rsidP="007F1CEF">
                      <w:pPr>
                        <w:rPr>
                          <w:rFonts w:ascii="Gill Sans MT" w:hAnsi="Gill Sans MT"/>
                          <w:b/>
                          <w:outline/>
                          <w:color w:val="5B9BD5" w:themeColor="accent5"/>
                          <w:sz w:val="34"/>
                          <w:szCs w:val="34"/>
                          <w:lang w:val="fr-TN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C6F9F">
                        <w:rPr>
                          <w:rFonts w:ascii="Gill Sans MT" w:hAnsi="Gill Sans MT"/>
                          <w:b/>
                          <w:outline/>
                          <w:color w:val="5B9BD5" w:themeColor="accent5"/>
                          <w:sz w:val="34"/>
                          <w:szCs w:val="34"/>
                          <w:lang w:val="fr-TN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Ben Hamed Firas 4GT1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1CEF">
        <w:br w:type="page"/>
      </w:r>
    </w:p>
    <w:p w14:paraId="1D54C695" w14:textId="319EF2F6" w:rsidR="00962398" w:rsidRPr="00F3765F" w:rsidRDefault="00366C34">
      <w:pPr>
        <w:rPr>
          <w:rFonts w:asciiTheme="majorBidi" w:hAnsiTheme="majorBidi" w:cstheme="majorBidi"/>
          <w:b/>
          <w:bCs/>
          <w:sz w:val="28"/>
          <w:szCs w:val="28"/>
          <w:lang w:val="fr-TN"/>
        </w:rPr>
      </w:pPr>
      <w:r w:rsidRPr="00F3765F">
        <w:rPr>
          <w:rFonts w:asciiTheme="majorBidi" w:hAnsiTheme="majorBidi" w:cstheme="majorBidi"/>
          <w:b/>
          <w:bCs/>
          <w:sz w:val="28"/>
          <w:szCs w:val="28"/>
          <w:lang w:val="fr-TN"/>
        </w:rPr>
        <w:lastRenderedPageBreak/>
        <w:t xml:space="preserve">TP 1 : </w:t>
      </w:r>
      <w:r w:rsidR="00C63329" w:rsidRPr="00F3765F">
        <w:rPr>
          <w:rFonts w:asciiTheme="majorBidi" w:hAnsiTheme="majorBidi" w:cstheme="majorBidi"/>
          <w:b/>
          <w:bCs/>
          <w:sz w:val="28"/>
          <w:szCs w:val="28"/>
          <w:lang w:val="fr-TN"/>
        </w:rPr>
        <w:t xml:space="preserve">Exercice 1 </w:t>
      </w:r>
    </w:p>
    <w:p w14:paraId="39DB9631" w14:textId="76C95351" w:rsidR="00C63329" w:rsidRPr="00C63329" w:rsidRDefault="00C63329">
      <w:pPr>
        <w:rPr>
          <w:rFonts w:asciiTheme="majorBidi" w:hAnsiTheme="majorBidi" w:cstheme="majorBidi"/>
          <w:lang w:val="fr-TN"/>
        </w:rPr>
      </w:pPr>
      <w:r w:rsidRPr="00C63329">
        <w:rPr>
          <w:rFonts w:asciiTheme="majorBidi" w:hAnsiTheme="majorBidi" w:cstheme="majorBidi"/>
          <w:noProof/>
          <w:lang w:val="fr-TN"/>
        </w:rPr>
        <w:drawing>
          <wp:inline distT="0" distB="0" distL="0" distR="0" wp14:anchorId="7CD38B6E" wp14:editId="2BDDCB34">
            <wp:extent cx="5757545" cy="4587875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4AEE" w14:textId="0CE0A6D5" w:rsidR="00C63329" w:rsidRPr="00F3765F" w:rsidRDefault="00C63329">
      <w:pPr>
        <w:rPr>
          <w:rFonts w:asciiTheme="majorBidi" w:hAnsiTheme="majorBidi" w:cstheme="majorBidi"/>
          <w:b/>
          <w:bCs/>
          <w:sz w:val="28"/>
          <w:szCs w:val="28"/>
          <w:lang w:val="fr-TN"/>
        </w:rPr>
      </w:pPr>
      <w:r w:rsidRPr="00F3765F">
        <w:rPr>
          <w:rFonts w:asciiTheme="majorBidi" w:hAnsiTheme="majorBidi" w:cstheme="majorBidi"/>
          <w:b/>
          <w:bCs/>
          <w:sz w:val="28"/>
          <w:szCs w:val="28"/>
          <w:lang w:val="fr-TN"/>
        </w:rPr>
        <w:t>Code de Programmation Web :</w:t>
      </w:r>
    </w:p>
    <w:p w14:paraId="7ADD5F37" w14:textId="77777777" w:rsidR="00C63329" w:rsidRPr="001951A0" w:rsidRDefault="00C63329" w:rsidP="00C63329">
      <w:pPr>
        <w:rPr>
          <w:rFonts w:asciiTheme="majorBidi" w:hAnsiTheme="majorBidi" w:cstheme="majorBidi"/>
          <w:sz w:val="22"/>
          <w:szCs w:val="22"/>
          <w:lang w:val="fr-TN"/>
        </w:rPr>
      </w:pPr>
      <w:r w:rsidRPr="001951A0">
        <w:rPr>
          <w:rFonts w:asciiTheme="majorBidi" w:hAnsiTheme="majorBidi" w:cstheme="majorBidi"/>
          <w:sz w:val="22"/>
          <w:szCs w:val="22"/>
          <w:lang w:val="fr-TN"/>
        </w:rPr>
        <w:t>&lt;!DOCTYPE html&gt;</w:t>
      </w:r>
    </w:p>
    <w:p w14:paraId="199AA935" w14:textId="77777777" w:rsidR="00C63329" w:rsidRPr="001951A0" w:rsidRDefault="00C63329" w:rsidP="00C63329">
      <w:pPr>
        <w:rPr>
          <w:rFonts w:asciiTheme="majorBidi" w:hAnsiTheme="majorBidi" w:cstheme="majorBidi"/>
          <w:sz w:val="22"/>
          <w:szCs w:val="22"/>
          <w:lang w:val="fr-TN"/>
        </w:rPr>
      </w:pPr>
      <w:r w:rsidRPr="001951A0">
        <w:rPr>
          <w:rFonts w:asciiTheme="majorBidi" w:hAnsiTheme="majorBidi" w:cstheme="majorBidi"/>
          <w:sz w:val="22"/>
          <w:szCs w:val="22"/>
          <w:lang w:val="fr-TN"/>
        </w:rPr>
        <w:t>&lt;html&gt;</w:t>
      </w:r>
    </w:p>
    <w:p w14:paraId="5D5A2334" w14:textId="77777777" w:rsidR="00C63329" w:rsidRPr="001951A0" w:rsidRDefault="00C63329" w:rsidP="00C63329">
      <w:pPr>
        <w:rPr>
          <w:rFonts w:asciiTheme="majorBidi" w:hAnsiTheme="majorBidi" w:cstheme="majorBidi"/>
          <w:sz w:val="22"/>
          <w:szCs w:val="22"/>
          <w:lang w:val="fr-TN"/>
        </w:rPr>
      </w:pPr>
      <w:r w:rsidRPr="001951A0">
        <w:rPr>
          <w:rFonts w:asciiTheme="majorBidi" w:hAnsiTheme="majorBidi" w:cstheme="majorBidi"/>
          <w:sz w:val="22"/>
          <w:szCs w:val="22"/>
          <w:lang w:val="fr-TN"/>
        </w:rPr>
        <w:t xml:space="preserve">    &lt;</w:t>
      </w:r>
      <w:proofErr w:type="spellStart"/>
      <w:r w:rsidRPr="001951A0">
        <w:rPr>
          <w:rFonts w:asciiTheme="majorBidi" w:hAnsiTheme="majorBidi" w:cstheme="majorBidi"/>
          <w:sz w:val="22"/>
          <w:szCs w:val="22"/>
          <w:lang w:val="fr-TN"/>
        </w:rPr>
        <w:t>head</w:t>
      </w:r>
      <w:proofErr w:type="spellEnd"/>
      <w:r w:rsidRPr="001951A0">
        <w:rPr>
          <w:rFonts w:asciiTheme="majorBidi" w:hAnsiTheme="majorBidi" w:cstheme="majorBidi"/>
          <w:sz w:val="22"/>
          <w:szCs w:val="22"/>
          <w:lang w:val="fr-TN"/>
        </w:rPr>
        <w:t>&gt;</w:t>
      </w:r>
    </w:p>
    <w:p w14:paraId="660570A2" w14:textId="77777777" w:rsidR="00C63329" w:rsidRPr="001951A0" w:rsidRDefault="00C63329" w:rsidP="00C63329">
      <w:pPr>
        <w:rPr>
          <w:rFonts w:asciiTheme="majorBidi" w:hAnsiTheme="majorBidi" w:cstheme="majorBidi"/>
          <w:sz w:val="22"/>
          <w:szCs w:val="22"/>
          <w:lang w:val="fr-TN"/>
        </w:rPr>
      </w:pPr>
      <w:r w:rsidRPr="001951A0">
        <w:rPr>
          <w:rFonts w:asciiTheme="majorBidi" w:hAnsiTheme="majorBidi" w:cstheme="majorBidi"/>
          <w:sz w:val="22"/>
          <w:szCs w:val="22"/>
          <w:lang w:val="fr-TN"/>
        </w:rPr>
        <w:t xml:space="preserve">        &lt;</w:t>
      </w:r>
      <w:proofErr w:type="spellStart"/>
      <w:r w:rsidRPr="001951A0">
        <w:rPr>
          <w:rFonts w:asciiTheme="majorBidi" w:hAnsiTheme="majorBidi" w:cstheme="majorBidi"/>
          <w:sz w:val="22"/>
          <w:szCs w:val="22"/>
          <w:lang w:val="fr-TN"/>
        </w:rPr>
        <w:t>title</w:t>
      </w:r>
      <w:proofErr w:type="spellEnd"/>
      <w:r w:rsidRPr="001951A0">
        <w:rPr>
          <w:rFonts w:asciiTheme="majorBidi" w:hAnsiTheme="majorBidi" w:cstheme="majorBidi"/>
          <w:sz w:val="22"/>
          <w:szCs w:val="22"/>
          <w:lang w:val="fr-TN"/>
        </w:rPr>
        <w:t>&gt;les Forums&lt;/</w:t>
      </w:r>
      <w:proofErr w:type="spellStart"/>
      <w:r w:rsidRPr="001951A0">
        <w:rPr>
          <w:rFonts w:asciiTheme="majorBidi" w:hAnsiTheme="majorBidi" w:cstheme="majorBidi"/>
          <w:sz w:val="22"/>
          <w:szCs w:val="22"/>
          <w:lang w:val="fr-TN"/>
        </w:rPr>
        <w:t>title</w:t>
      </w:r>
      <w:proofErr w:type="spellEnd"/>
      <w:r w:rsidRPr="001951A0">
        <w:rPr>
          <w:rFonts w:asciiTheme="majorBidi" w:hAnsiTheme="majorBidi" w:cstheme="majorBidi"/>
          <w:sz w:val="22"/>
          <w:szCs w:val="22"/>
          <w:lang w:val="fr-TN"/>
        </w:rPr>
        <w:t>&gt;</w:t>
      </w:r>
    </w:p>
    <w:p w14:paraId="79BEE285" w14:textId="77777777" w:rsidR="00C63329" w:rsidRPr="001951A0" w:rsidRDefault="00C63329" w:rsidP="00C63329">
      <w:pPr>
        <w:rPr>
          <w:rFonts w:asciiTheme="majorBidi" w:hAnsiTheme="majorBidi" w:cstheme="majorBidi"/>
          <w:sz w:val="22"/>
          <w:szCs w:val="22"/>
          <w:lang w:val="fr-TN"/>
        </w:rPr>
      </w:pPr>
      <w:r w:rsidRPr="001951A0">
        <w:rPr>
          <w:rFonts w:asciiTheme="majorBidi" w:hAnsiTheme="majorBidi" w:cstheme="majorBidi"/>
          <w:sz w:val="22"/>
          <w:szCs w:val="22"/>
          <w:lang w:val="fr-TN"/>
        </w:rPr>
        <w:t xml:space="preserve">    &lt;/</w:t>
      </w:r>
      <w:proofErr w:type="spellStart"/>
      <w:r w:rsidRPr="001951A0">
        <w:rPr>
          <w:rFonts w:asciiTheme="majorBidi" w:hAnsiTheme="majorBidi" w:cstheme="majorBidi"/>
          <w:sz w:val="22"/>
          <w:szCs w:val="22"/>
          <w:lang w:val="fr-TN"/>
        </w:rPr>
        <w:t>head</w:t>
      </w:r>
      <w:proofErr w:type="spellEnd"/>
      <w:r w:rsidRPr="001951A0">
        <w:rPr>
          <w:rFonts w:asciiTheme="majorBidi" w:hAnsiTheme="majorBidi" w:cstheme="majorBidi"/>
          <w:sz w:val="22"/>
          <w:szCs w:val="22"/>
          <w:lang w:val="fr-TN"/>
        </w:rPr>
        <w:t>&gt;</w:t>
      </w:r>
    </w:p>
    <w:p w14:paraId="2B050932" w14:textId="77777777" w:rsidR="00C63329" w:rsidRPr="001951A0" w:rsidRDefault="00C63329" w:rsidP="00C63329">
      <w:pPr>
        <w:rPr>
          <w:rFonts w:asciiTheme="majorBidi" w:hAnsiTheme="majorBidi" w:cstheme="majorBidi"/>
          <w:sz w:val="22"/>
          <w:szCs w:val="22"/>
          <w:lang w:val="fr-TN"/>
        </w:rPr>
      </w:pPr>
      <w:r w:rsidRPr="001951A0">
        <w:rPr>
          <w:rFonts w:asciiTheme="majorBidi" w:hAnsiTheme="majorBidi" w:cstheme="majorBidi"/>
          <w:sz w:val="22"/>
          <w:szCs w:val="22"/>
          <w:lang w:val="fr-TN"/>
        </w:rPr>
        <w:t xml:space="preserve">    &lt;body&gt;</w:t>
      </w:r>
    </w:p>
    <w:p w14:paraId="7B3E86D2" w14:textId="77777777" w:rsidR="00C63329" w:rsidRPr="001951A0" w:rsidRDefault="00C63329" w:rsidP="00C63329">
      <w:pPr>
        <w:rPr>
          <w:rFonts w:asciiTheme="majorBidi" w:hAnsiTheme="majorBidi" w:cstheme="majorBidi"/>
          <w:sz w:val="22"/>
          <w:szCs w:val="22"/>
          <w:lang w:val="fr-TN"/>
        </w:rPr>
      </w:pPr>
      <w:r w:rsidRPr="001951A0">
        <w:rPr>
          <w:rFonts w:asciiTheme="majorBidi" w:hAnsiTheme="majorBidi" w:cstheme="majorBidi"/>
          <w:sz w:val="22"/>
          <w:szCs w:val="22"/>
          <w:lang w:val="fr-TN"/>
        </w:rPr>
        <w:t xml:space="preserve">        Les &lt;B&gt;forums&lt;/B&gt; les plus populaires se trouvent sur le réseau Internet.&lt;p&gt; Plusieurs milliers de</w:t>
      </w:r>
    </w:p>
    <w:p w14:paraId="28C72751" w14:textId="77777777" w:rsidR="00C63329" w:rsidRPr="001951A0" w:rsidRDefault="00C63329" w:rsidP="00C63329">
      <w:pPr>
        <w:rPr>
          <w:rFonts w:asciiTheme="majorBidi" w:hAnsiTheme="majorBidi" w:cstheme="majorBidi"/>
          <w:sz w:val="22"/>
          <w:szCs w:val="22"/>
          <w:lang w:val="fr-TN"/>
        </w:rPr>
      </w:pPr>
      <w:r w:rsidRPr="001951A0">
        <w:rPr>
          <w:rFonts w:asciiTheme="majorBidi" w:hAnsiTheme="majorBidi" w:cstheme="majorBidi"/>
          <w:sz w:val="22"/>
          <w:szCs w:val="22"/>
          <w:lang w:val="fr-TN"/>
        </w:rPr>
        <w:t xml:space="preserve">            &lt;B&gt;forums&lt;/B&gt; circulent sur Internet.&lt;/p&gt; </w:t>
      </w:r>
    </w:p>
    <w:p w14:paraId="7B3C202B" w14:textId="77777777" w:rsidR="00C63329" w:rsidRPr="001951A0" w:rsidRDefault="00C63329" w:rsidP="00C63329">
      <w:pPr>
        <w:rPr>
          <w:rFonts w:asciiTheme="majorBidi" w:hAnsiTheme="majorBidi" w:cstheme="majorBidi"/>
          <w:sz w:val="22"/>
          <w:szCs w:val="22"/>
          <w:lang w:val="fr-TN"/>
        </w:rPr>
      </w:pPr>
      <w:r w:rsidRPr="001951A0">
        <w:rPr>
          <w:rFonts w:asciiTheme="majorBidi" w:hAnsiTheme="majorBidi" w:cstheme="majorBidi"/>
          <w:sz w:val="22"/>
          <w:szCs w:val="22"/>
          <w:lang w:val="fr-TN"/>
        </w:rPr>
        <w:t>Les &lt;B&gt;&lt;i&gt;groupes&lt;/i&gt;&lt;/B&gt; de nouvelles sont structurés en</w:t>
      </w:r>
    </w:p>
    <w:p w14:paraId="4CAB1857" w14:textId="77777777" w:rsidR="00C63329" w:rsidRPr="001951A0" w:rsidRDefault="00C63329" w:rsidP="00C63329">
      <w:pPr>
        <w:rPr>
          <w:rFonts w:asciiTheme="majorBidi" w:hAnsiTheme="majorBidi" w:cstheme="majorBidi"/>
          <w:sz w:val="22"/>
          <w:szCs w:val="22"/>
          <w:lang w:val="fr-TN"/>
        </w:rPr>
      </w:pPr>
      <w:r w:rsidRPr="001951A0">
        <w:rPr>
          <w:rFonts w:asciiTheme="majorBidi" w:hAnsiTheme="majorBidi" w:cstheme="majorBidi"/>
          <w:sz w:val="22"/>
          <w:szCs w:val="22"/>
          <w:lang w:val="fr-TN"/>
        </w:rPr>
        <w:t>arborescence, le groupe le plus général apparaissant en premier lieu dans le nom, suivi</w:t>
      </w:r>
    </w:p>
    <w:p w14:paraId="5AD1B239" w14:textId="77777777" w:rsidR="00C63329" w:rsidRPr="001951A0" w:rsidRDefault="00C63329" w:rsidP="00C63329">
      <w:pPr>
        <w:rPr>
          <w:rFonts w:asciiTheme="majorBidi" w:hAnsiTheme="majorBidi" w:cstheme="majorBidi"/>
          <w:sz w:val="22"/>
          <w:szCs w:val="22"/>
          <w:lang w:val="fr-TN"/>
        </w:rPr>
      </w:pPr>
      <w:r w:rsidRPr="001951A0">
        <w:rPr>
          <w:rFonts w:asciiTheme="majorBidi" w:hAnsiTheme="majorBidi" w:cstheme="majorBidi"/>
          <w:sz w:val="22"/>
          <w:szCs w:val="22"/>
          <w:lang w:val="fr-TN"/>
        </w:rPr>
        <w:t>d’un nombre variable de sous &lt;b&gt;&lt;i&gt;groupes&lt;/i&gt;&lt;/b&gt;. Voici quelques &lt;b&gt;&lt;i&gt;groupes&lt;/i&gt;&lt;/b&gt; de nouvelles :&lt;</w:t>
      </w:r>
      <w:proofErr w:type="spellStart"/>
      <w:r w:rsidRPr="001951A0">
        <w:rPr>
          <w:rFonts w:asciiTheme="majorBidi" w:hAnsiTheme="majorBidi" w:cstheme="majorBidi"/>
          <w:sz w:val="22"/>
          <w:szCs w:val="22"/>
          <w:lang w:val="fr-TN"/>
        </w:rPr>
        <w:t>br</w:t>
      </w:r>
      <w:proofErr w:type="spellEnd"/>
      <w:r w:rsidRPr="001951A0">
        <w:rPr>
          <w:rFonts w:asciiTheme="majorBidi" w:hAnsiTheme="majorBidi" w:cstheme="majorBidi"/>
          <w:sz w:val="22"/>
          <w:szCs w:val="22"/>
          <w:lang w:val="fr-TN"/>
        </w:rPr>
        <w:t>&gt;</w:t>
      </w:r>
    </w:p>
    <w:p w14:paraId="39AF0EC6" w14:textId="77777777" w:rsidR="00C63329" w:rsidRPr="001951A0" w:rsidRDefault="00C63329" w:rsidP="00C63329">
      <w:pPr>
        <w:rPr>
          <w:rFonts w:asciiTheme="majorBidi" w:hAnsiTheme="majorBidi" w:cstheme="majorBidi"/>
          <w:sz w:val="22"/>
          <w:szCs w:val="22"/>
          <w:lang w:val="fr-TN"/>
        </w:rPr>
      </w:pPr>
      <w:r w:rsidRPr="001951A0">
        <w:rPr>
          <w:rFonts w:asciiTheme="majorBidi" w:hAnsiTheme="majorBidi" w:cstheme="majorBidi"/>
          <w:sz w:val="22"/>
          <w:szCs w:val="22"/>
          <w:lang w:val="fr-TN"/>
        </w:rPr>
        <w:t>&lt;I&gt;</w:t>
      </w:r>
      <w:proofErr w:type="spellStart"/>
      <w:r w:rsidRPr="001951A0">
        <w:rPr>
          <w:rFonts w:asciiTheme="majorBidi" w:hAnsiTheme="majorBidi" w:cstheme="majorBidi"/>
          <w:sz w:val="22"/>
          <w:szCs w:val="22"/>
          <w:lang w:val="fr-TN"/>
        </w:rPr>
        <w:t>comp</w:t>
      </w:r>
      <w:proofErr w:type="spellEnd"/>
      <w:r w:rsidRPr="001951A0">
        <w:rPr>
          <w:rFonts w:asciiTheme="majorBidi" w:hAnsiTheme="majorBidi" w:cstheme="majorBidi"/>
          <w:sz w:val="22"/>
          <w:szCs w:val="22"/>
          <w:lang w:val="fr-TN"/>
        </w:rPr>
        <w:t>&lt;/I&gt; : informatique et sujets connexes ;&lt;</w:t>
      </w:r>
      <w:proofErr w:type="spellStart"/>
      <w:r w:rsidRPr="001951A0">
        <w:rPr>
          <w:rFonts w:asciiTheme="majorBidi" w:hAnsiTheme="majorBidi" w:cstheme="majorBidi"/>
          <w:sz w:val="22"/>
          <w:szCs w:val="22"/>
          <w:lang w:val="fr-TN"/>
        </w:rPr>
        <w:t>br</w:t>
      </w:r>
      <w:proofErr w:type="spellEnd"/>
      <w:r w:rsidRPr="001951A0">
        <w:rPr>
          <w:rFonts w:asciiTheme="majorBidi" w:hAnsiTheme="majorBidi" w:cstheme="majorBidi"/>
          <w:sz w:val="22"/>
          <w:szCs w:val="22"/>
          <w:lang w:val="fr-TN"/>
        </w:rPr>
        <w:t>&gt;</w:t>
      </w:r>
    </w:p>
    <w:p w14:paraId="0BD68226" w14:textId="77777777" w:rsidR="00C63329" w:rsidRPr="001951A0" w:rsidRDefault="00C63329" w:rsidP="00C63329">
      <w:pPr>
        <w:rPr>
          <w:rFonts w:asciiTheme="majorBidi" w:hAnsiTheme="majorBidi" w:cstheme="majorBidi"/>
          <w:sz w:val="22"/>
          <w:szCs w:val="22"/>
          <w:lang w:val="fr-TN"/>
        </w:rPr>
      </w:pPr>
      <w:r w:rsidRPr="001951A0">
        <w:rPr>
          <w:rFonts w:asciiTheme="majorBidi" w:hAnsiTheme="majorBidi" w:cstheme="majorBidi"/>
          <w:sz w:val="22"/>
          <w:szCs w:val="22"/>
          <w:lang w:val="fr-TN"/>
        </w:rPr>
        <w:t>News : informations sur les &lt;B&gt;forums&lt;/B&gt; ;&lt;</w:t>
      </w:r>
      <w:proofErr w:type="spellStart"/>
      <w:r w:rsidRPr="001951A0">
        <w:rPr>
          <w:rFonts w:asciiTheme="majorBidi" w:hAnsiTheme="majorBidi" w:cstheme="majorBidi"/>
          <w:sz w:val="22"/>
          <w:szCs w:val="22"/>
          <w:lang w:val="fr-TN"/>
        </w:rPr>
        <w:t>br</w:t>
      </w:r>
      <w:proofErr w:type="spellEnd"/>
      <w:r w:rsidRPr="001951A0">
        <w:rPr>
          <w:rFonts w:asciiTheme="majorBidi" w:hAnsiTheme="majorBidi" w:cstheme="majorBidi"/>
          <w:sz w:val="22"/>
          <w:szCs w:val="22"/>
          <w:lang w:val="fr-TN"/>
        </w:rPr>
        <w:t>&gt;</w:t>
      </w:r>
    </w:p>
    <w:p w14:paraId="3F4B9278" w14:textId="77777777" w:rsidR="00C63329" w:rsidRPr="001951A0" w:rsidRDefault="00C63329" w:rsidP="00C63329">
      <w:pPr>
        <w:rPr>
          <w:rFonts w:asciiTheme="majorBidi" w:hAnsiTheme="majorBidi" w:cstheme="majorBidi"/>
          <w:sz w:val="22"/>
          <w:szCs w:val="22"/>
          <w:lang w:val="fr-TN"/>
        </w:rPr>
      </w:pPr>
      <w:r w:rsidRPr="001951A0">
        <w:rPr>
          <w:rFonts w:asciiTheme="majorBidi" w:hAnsiTheme="majorBidi" w:cstheme="majorBidi"/>
          <w:sz w:val="22"/>
          <w:szCs w:val="22"/>
          <w:lang w:val="fr-TN"/>
        </w:rPr>
        <w:t>Rec : discussions touchant les passes temps, les loisirs, les sports et les arts.&lt;</w:t>
      </w:r>
      <w:proofErr w:type="spellStart"/>
      <w:r w:rsidRPr="001951A0">
        <w:rPr>
          <w:rFonts w:asciiTheme="majorBidi" w:hAnsiTheme="majorBidi" w:cstheme="majorBidi"/>
          <w:sz w:val="22"/>
          <w:szCs w:val="22"/>
          <w:lang w:val="fr-TN"/>
        </w:rPr>
        <w:t>br</w:t>
      </w:r>
      <w:proofErr w:type="spellEnd"/>
      <w:r w:rsidRPr="001951A0">
        <w:rPr>
          <w:rFonts w:asciiTheme="majorBidi" w:hAnsiTheme="majorBidi" w:cstheme="majorBidi"/>
          <w:sz w:val="22"/>
          <w:szCs w:val="22"/>
          <w:lang w:val="fr-TN"/>
        </w:rPr>
        <w:t>&gt;</w:t>
      </w:r>
    </w:p>
    <w:p w14:paraId="513ED4F1" w14:textId="77777777" w:rsidR="00C63329" w:rsidRPr="001951A0" w:rsidRDefault="00C63329" w:rsidP="00C63329">
      <w:pPr>
        <w:rPr>
          <w:rFonts w:asciiTheme="majorBidi" w:hAnsiTheme="majorBidi" w:cstheme="majorBidi"/>
          <w:sz w:val="22"/>
          <w:szCs w:val="22"/>
          <w:lang w:val="fr-TN"/>
        </w:rPr>
      </w:pPr>
      <w:r w:rsidRPr="001951A0">
        <w:rPr>
          <w:rFonts w:asciiTheme="majorBidi" w:hAnsiTheme="majorBidi" w:cstheme="majorBidi"/>
          <w:sz w:val="22"/>
          <w:szCs w:val="22"/>
          <w:lang w:val="fr-TN"/>
        </w:rPr>
        <w:t>&lt;</w:t>
      </w:r>
      <w:proofErr w:type="spellStart"/>
      <w:r w:rsidRPr="001951A0">
        <w:rPr>
          <w:rFonts w:asciiTheme="majorBidi" w:hAnsiTheme="majorBidi" w:cstheme="majorBidi"/>
          <w:sz w:val="22"/>
          <w:szCs w:val="22"/>
          <w:lang w:val="fr-TN"/>
        </w:rPr>
        <w:t>ul</w:t>
      </w:r>
      <w:proofErr w:type="spellEnd"/>
      <w:r w:rsidRPr="001951A0">
        <w:rPr>
          <w:rFonts w:asciiTheme="majorBidi" w:hAnsiTheme="majorBidi" w:cstheme="majorBidi"/>
          <w:sz w:val="22"/>
          <w:szCs w:val="22"/>
          <w:lang w:val="fr-TN"/>
        </w:rPr>
        <w:t xml:space="preserve"> type="square"&gt;</w:t>
      </w:r>
    </w:p>
    <w:p w14:paraId="727C0919" w14:textId="77777777" w:rsidR="00C63329" w:rsidRPr="001951A0" w:rsidRDefault="00C63329" w:rsidP="00C63329">
      <w:pPr>
        <w:rPr>
          <w:rFonts w:asciiTheme="majorBidi" w:hAnsiTheme="majorBidi" w:cstheme="majorBidi"/>
          <w:sz w:val="22"/>
          <w:szCs w:val="22"/>
          <w:lang w:val="fr-TN"/>
        </w:rPr>
      </w:pPr>
      <w:r w:rsidRPr="001951A0">
        <w:rPr>
          <w:rFonts w:asciiTheme="majorBidi" w:hAnsiTheme="majorBidi" w:cstheme="majorBidi"/>
          <w:sz w:val="22"/>
          <w:szCs w:val="22"/>
          <w:lang w:val="fr-TN"/>
        </w:rPr>
        <w:t xml:space="preserve">    &lt;li&gt;Lire un livre&lt;/li&gt;</w:t>
      </w:r>
    </w:p>
    <w:p w14:paraId="1B760556" w14:textId="77777777" w:rsidR="00C63329" w:rsidRPr="001951A0" w:rsidRDefault="00C63329" w:rsidP="00C63329">
      <w:pPr>
        <w:rPr>
          <w:rFonts w:asciiTheme="majorBidi" w:hAnsiTheme="majorBidi" w:cstheme="majorBidi"/>
          <w:sz w:val="22"/>
          <w:szCs w:val="22"/>
          <w:lang w:val="fr-TN"/>
        </w:rPr>
      </w:pPr>
      <w:r w:rsidRPr="001951A0">
        <w:rPr>
          <w:rFonts w:asciiTheme="majorBidi" w:hAnsiTheme="majorBidi" w:cstheme="majorBidi"/>
          <w:sz w:val="22"/>
          <w:szCs w:val="22"/>
          <w:lang w:val="fr-TN"/>
        </w:rPr>
        <w:t xml:space="preserve">    &lt;li&gt;Préparer une soupe</w:t>
      </w:r>
    </w:p>
    <w:p w14:paraId="19B77475" w14:textId="77777777" w:rsidR="00C63329" w:rsidRPr="001951A0" w:rsidRDefault="00C63329" w:rsidP="00C63329">
      <w:pPr>
        <w:rPr>
          <w:rFonts w:asciiTheme="majorBidi" w:hAnsiTheme="majorBidi" w:cstheme="majorBidi"/>
          <w:sz w:val="22"/>
          <w:szCs w:val="22"/>
          <w:lang w:val="fr-TN"/>
        </w:rPr>
      </w:pPr>
      <w:r w:rsidRPr="001951A0">
        <w:rPr>
          <w:rFonts w:asciiTheme="majorBidi" w:hAnsiTheme="majorBidi" w:cstheme="majorBidi"/>
          <w:sz w:val="22"/>
          <w:szCs w:val="22"/>
          <w:lang w:val="fr-TN"/>
        </w:rPr>
        <w:t xml:space="preserve">      &lt;</w:t>
      </w:r>
      <w:proofErr w:type="spellStart"/>
      <w:r w:rsidRPr="001951A0">
        <w:rPr>
          <w:rFonts w:asciiTheme="majorBidi" w:hAnsiTheme="majorBidi" w:cstheme="majorBidi"/>
          <w:sz w:val="22"/>
          <w:szCs w:val="22"/>
          <w:lang w:val="fr-TN"/>
        </w:rPr>
        <w:t>ol</w:t>
      </w:r>
      <w:proofErr w:type="spellEnd"/>
      <w:r w:rsidRPr="001951A0">
        <w:rPr>
          <w:rFonts w:asciiTheme="majorBidi" w:hAnsiTheme="majorBidi" w:cstheme="majorBidi"/>
          <w:sz w:val="22"/>
          <w:szCs w:val="22"/>
          <w:lang w:val="fr-TN"/>
        </w:rPr>
        <w:t>&gt;</w:t>
      </w:r>
    </w:p>
    <w:p w14:paraId="2DFB7988" w14:textId="77777777" w:rsidR="00C63329" w:rsidRPr="001951A0" w:rsidRDefault="00C63329" w:rsidP="00C63329">
      <w:pPr>
        <w:rPr>
          <w:rFonts w:asciiTheme="majorBidi" w:hAnsiTheme="majorBidi" w:cstheme="majorBidi"/>
          <w:sz w:val="22"/>
          <w:szCs w:val="22"/>
          <w:lang w:val="fr-TN"/>
        </w:rPr>
      </w:pPr>
      <w:r w:rsidRPr="001951A0">
        <w:rPr>
          <w:rFonts w:asciiTheme="majorBidi" w:hAnsiTheme="majorBidi" w:cstheme="majorBidi"/>
          <w:sz w:val="22"/>
          <w:szCs w:val="22"/>
          <w:lang w:val="fr-TN"/>
        </w:rPr>
        <w:t xml:space="preserve">        &lt;li&gt;Couper les légumes&lt;/li&gt;</w:t>
      </w:r>
    </w:p>
    <w:p w14:paraId="237225C2" w14:textId="77777777" w:rsidR="00C63329" w:rsidRPr="001951A0" w:rsidRDefault="00C63329" w:rsidP="00C63329">
      <w:pPr>
        <w:rPr>
          <w:rFonts w:asciiTheme="majorBidi" w:hAnsiTheme="majorBidi" w:cstheme="majorBidi"/>
          <w:sz w:val="22"/>
          <w:szCs w:val="22"/>
          <w:lang w:val="fr-TN"/>
        </w:rPr>
      </w:pPr>
      <w:r w:rsidRPr="001951A0">
        <w:rPr>
          <w:rFonts w:asciiTheme="majorBidi" w:hAnsiTheme="majorBidi" w:cstheme="majorBidi"/>
          <w:sz w:val="22"/>
          <w:szCs w:val="22"/>
          <w:lang w:val="fr-TN"/>
        </w:rPr>
        <w:t xml:space="preserve">        &lt;li&gt;Mettre dans l'eau et cuire&lt;/li&gt;</w:t>
      </w:r>
    </w:p>
    <w:p w14:paraId="6D1F44A9" w14:textId="77777777" w:rsidR="00C63329" w:rsidRPr="001951A0" w:rsidRDefault="00C63329" w:rsidP="00C63329">
      <w:pPr>
        <w:rPr>
          <w:rFonts w:asciiTheme="majorBidi" w:hAnsiTheme="majorBidi" w:cstheme="majorBidi"/>
          <w:sz w:val="22"/>
          <w:szCs w:val="22"/>
          <w:lang w:val="fr-TN"/>
        </w:rPr>
      </w:pPr>
      <w:r w:rsidRPr="001951A0">
        <w:rPr>
          <w:rFonts w:asciiTheme="majorBidi" w:hAnsiTheme="majorBidi" w:cstheme="majorBidi"/>
          <w:sz w:val="22"/>
          <w:szCs w:val="22"/>
          <w:lang w:val="fr-TN"/>
        </w:rPr>
        <w:t xml:space="preserve">        &lt;li&gt;Mouliner&lt;/li&gt;</w:t>
      </w:r>
    </w:p>
    <w:p w14:paraId="639A08A5" w14:textId="77777777" w:rsidR="00C63329" w:rsidRPr="001951A0" w:rsidRDefault="00C63329" w:rsidP="00C63329">
      <w:pPr>
        <w:rPr>
          <w:rFonts w:asciiTheme="majorBidi" w:hAnsiTheme="majorBidi" w:cstheme="majorBidi"/>
          <w:sz w:val="22"/>
          <w:szCs w:val="22"/>
          <w:lang w:val="fr-TN"/>
        </w:rPr>
      </w:pPr>
      <w:r w:rsidRPr="001951A0">
        <w:rPr>
          <w:rFonts w:asciiTheme="majorBidi" w:hAnsiTheme="majorBidi" w:cstheme="majorBidi"/>
          <w:sz w:val="22"/>
          <w:szCs w:val="22"/>
          <w:lang w:val="fr-TN"/>
        </w:rPr>
        <w:t xml:space="preserve">      &lt;/</w:t>
      </w:r>
      <w:proofErr w:type="spellStart"/>
      <w:r w:rsidRPr="001951A0">
        <w:rPr>
          <w:rFonts w:asciiTheme="majorBidi" w:hAnsiTheme="majorBidi" w:cstheme="majorBidi"/>
          <w:sz w:val="22"/>
          <w:szCs w:val="22"/>
          <w:lang w:val="fr-TN"/>
        </w:rPr>
        <w:t>ol</w:t>
      </w:r>
      <w:proofErr w:type="spellEnd"/>
      <w:r w:rsidRPr="001951A0">
        <w:rPr>
          <w:rFonts w:asciiTheme="majorBidi" w:hAnsiTheme="majorBidi" w:cstheme="majorBidi"/>
          <w:sz w:val="22"/>
          <w:szCs w:val="22"/>
          <w:lang w:val="fr-TN"/>
        </w:rPr>
        <w:t>&gt;</w:t>
      </w:r>
    </w:p>
    <w:p w14:paraId="274A8885" w14:textId="77777777" w:rsidR="00C63329" w:rsidRPr="001951A0" w:rsidRDefault="00C63329" w:rsidP="00C63329">
      <w:pPr>
        <w:rPr>
          <w:rFonts w:asciiTheme="majorBidi" w:hAnsiTheme="majorBidi" w:cstheme="majorBidi"/>
          <w:sz w:val="22"/>
          <w:szCs w:val="22"/>
          <w:lang w:val="fr-TN"/>
        </w:rPr>
      </w:pPr>
      <w:r w:rsidRPr="001951A0">
        <w:rPr>
          <w:rFonts w:asciiTheme="majorBidi" w:hAnsiTheme="majorBidi" w:cstheme="majorBidi"/>
          <w:sz w:val="22"/>
          <w:szCs w:val="22"/>
          <w:lang w:val="fr-TN"/>
        </w:rPr>
        <w:lastRenderedPageBreak/>
        <w:t xml:space="preserve">    &lt;/li&gt;</w:t>
      </w:r>
    </w:p>
    <w:p w14:paraId="71642357" w14:textId="77777777" w:rsidR="00C63329" w:rsidRPr="001951A0" w:rsidRDefault="00C63329" w:rsidP="00C63329">
      <w:pPr>
        <w:rPr>
          <w:rFonts w:asciiTheme="majorBidi" w:hAnsiTheme="majorBidi" w:cstheme="majorBidi"/>
          <w:sz w:val="22"/>
          <w:szCs w:val="22"/>
          <w:lang w:val="fr-TN"/>
        </w:rPr>
      </w:pPr>
      <w:r w:rsidRPr="001951A0">
        <w:rPr>
          <w:rFonts w:asciiTheme="majorBidi" w:hAnsiTheme="majorBidi" w:cstheme="majorBidi"/>
          <w:sz w:val="22"/>
          <w:szCs w:val="22"/>
          <w:lang w:val="fr-TN"/>
        </w:rPr>
        <w:t xml:space="preserve">    &lt;li&gt;Relever le courrier&lt;/li&gt;</w:t>
      </w:r>
    </w:p>
    <w:p w14:paraId="29ACB652" w14:textId="77777777" w:rsidR="00C63329" w:rsidRPr="001951A0" w:rsidRDefault="00C63329" w:rsidP="00C63329">
      <w:pPr>
        <w:rPr>
          <w:rFonts w:asciiTheme="majorBidi" w:hAnsiTheme="majorBidi" w:cstheme="majorBidi"/>
          <w:sz w:val="22"/>
          <w:szCs w:val="22"/>
          <w:lang w:val="fr-TN"/>
        </w:rPr>
      </w:pPr>
      <w:r w:rsidRPr="001951A0">
        <w:rPr>
          <w:rFonts w:asciiTheme="majorBidi" w:hAnsiTheme="majorBidi" w:cstheme="majorBidi"/>
          <w:sz w:val="22"/>
          <w:szCs w:val="22"/>
          <w:lang w:val="fr-TN"/>
        </w:rPr>
        <w:t xml:space="preserve">  &lt;/</w:t>
      </w:r>
      <w:proofErr w:type="spellStart"/>
      <w:r w:rsidRPr="001951A0">
        <w:rPr>
          <w:rFonts w:asciiTheme="majorBidi" w:hAnsiTheme="majorBidi" w:cstheme="majorBidi"/>
          <w:sz w:val="22"/>
          <w:szCs w:val="22"/>
          <w:lang w:val="fr-TN"/>
        </w:rPr>
        <w:t>ul</w:t>
      </w:r>
      <w:proofErr w:type="spellEnd"/>
      <w:r w:rsidRPr="001951A0">
        <w:rPr>
          <w:rFonts w:asciiTheme="majorBidi" w:hAnsiTheme="majorBidi" w:cstheme="majorBidi"/>
          <w:sz w:val="22"/>
          <w:szCs w:val="22"/>
          <w:lang w:val="fr-TN"/>
        </w:rPr>
        <w:t>&gt;</w:t>
      </w:r>
    </w:p>
    <w:p w14:paraId="61DB290D" w14:textId="77777777" w:rsidR="00C63329" w:rsidRPr="001951A0" w:rsidRDefault="00C63329" w:rsidP="00C63329">
      <w:pPr>
        <w:rPr>
          <w:rFonts w:asciiTheme="majorBidi" w:hAnsiTheme="majorBidi" w:cstheme="majorBidi"/>
          <w:sz w:val="22"/>
          <w:szCs w:val="22"/>
          <w:lang w:val="fr-TN"/>
        </w:rPr>
      </w:pPr>
      <w:r w:rsidRPr="001951A0">
        <w:rPr>
          <w:rFonts w:asciiTheme="majorBidi" w:hAnsiTheme="majorBidi" w:cstheme="majorBidi"/>
          <w:sz w:val="22"/>
          <w:szCs w:val="22"/>
          <w:lang w:val="fr-TN"/>
        </w:rPr>
        <w:t>&lt;/body&gt;</w:t>
      </w:r>
    </w:p>
    <w:p w14:paraId="2FC2B995" w14:textId="77777777" w:rsidR="00C63329" w:rsidRPr="001951A0" w:rsidRDefault="00C63329" w:rsidP="00C63329">
      <w:pPr>
        <w:rPr>
          <w:rFonts w:asciiTheme="majorBidi" w:hAnsiTheme="majorBidi" w:cstheme="majorBidi"/>
          <w:sz w:val="22"/>
          <w:szCs w:val="22"/>
          <w:lang w:val="fr-TN"/>
        </w:rPr>
      </w:pPr>
    </w:p>
    <w:p w14:paraId="216CF1E1" w14:textId="74A7893C" w:rsidR="00C63329" w:rsidRPr="001951A0" w:rsidRDefault="00C63329" w:rsidP="00C63329">
      <w:pPr>
        <w:rPr>
          <w:rFonts w:asciiTheme="majorBidi" w:hAnsiTheme="majorBidi" w:cstheme="majorBidi"/>
          <w:sz w:val="22"/>
          <w:szCs w:val="22"/>
          <w:lang w:val="fr-TN"/>
        </w:rPr>
      </w:pPr>
      <w:r w:rsidRPr="001951A0">
        <w:rPr>
          <w:rFonts w:asciiTheme="majorBidi" w:hAnsiTheme="majorBidi" w:cstheme="majorBidi"/>
          <w:sz w:val="22"/>
          <w:szCs w:val="22"/>
          <w:lang w:val="fr-TN"/>
        </w:rPr>
        <w:t>&lt;/html&gt;</w:t>
      </w:r>
    </w:p>
    <w:p w14:paraId="6CD22064" w14:textId="77777777" w:rsidR="00C63329" w:rsidRPr="00C63329" w:rsidRDefault="00C63329" w:rsidP="0022598F">
      <w:pPr>
        <w:jc w:val="both"/>
        <w:rPr>
          <w:rFonts w:asciiTheme="majorBidi" w:hAnsiTheme="majorBidi" w:cstheme="majorBidi"/>
          <w:b/>
          <w:bCs/>
          <w:sz w:val="28"/>
          <w:szCs w:val="28"/>
          <w:lang w:val="fr-TN"/>
        </w:rPr>
      </w:pPr>
      <w:r w:rsidRPr="00C63329">
        <w:rPr>
          <w:rFonts w:asciiTheme="majorBidi" w:hAnsiTheme="majorBidi" w:cstheme="majorBidi"/>
          <w:b/>
          <w:bCs/>
          <w:sz w:val="28"/>
          <w:szCs w:val="28"/>
          <w:lang w:val="fr-TN"/>
        </w:rPr>
        <w:t>Dictionnaire du langages html :</w:t>
      </w:r>
    </w:p>
    <w:p w14:paraId="0A756438" w14:textId="6A8EAD52" w:rsidR="00C63329" w:rsidRPr="00C63329" w:rsidRDefault="00C63329" w:rsidP="0022598F">
      <w:pPr>
        <w:jc w:val="both"/>
        <w:rPr>
          <w:rFonts w:asciiTheme="majorBidi" w:hAnsiTheme="majorBidi" w:cstheme="majorBidi"/>
          <w:b/>
          <w:bCs/>
          <w:lang w:val="fr-TN"/>
        </w:rPr>
      </w:pPr>
      <w:r w:rsidRPr="00C63329">
        <w:rPr>
          <w:rFonts w:asciiTheme="majorBidi" w:hAnsiTheme="majorBidi" w:cstheme="majorBidi"/>
          <w:b/>
          <w:bCs/>
          <w:lang w:val="fr-TN"/>
        </w:rPr>
        <w:t>Structure du document HTML :</w:t>
      </w:r>
    </w:p>
    <w:p w14:paraId="5785BAF4" w14:textId="77777777" w:rsidR="00C63329" w:rsidRPr="00C63329" w:rsidRDefault="00C63329" w:rsidP="0022598F">
      <w:pPr>
        <w:jc w:val="both"/>
        <w:rPr>
          <w:rFonts w:asciiTheme="majorBidi" w:hAnsiTheme="majorBidi" w:cstheme="majorBidi"/>
        </w:rPr>
      </w:pPr>
      <w:r w:rsidRPr="00C63329">
        <w:rPr>
          <w:rFonts w:asciiTheme="majorBidi" w:hAnsiTheme="majorBidi" w:cstheme="majorBidi"/>
        </w:rPr>
        <w:t>Un document HTML commence par la balise </w:t>
      </w:r>
      <w:r w:rsidRPr="00C63329">
        <w:rPr>
          <w:rFonts w:asciiTheme="majorBidi" w:hAnsiTheme="majorBidi" w:cstheme="majorBidi"/>
          <w:i/>
          <w:iCs/>
        </w:rPr>
        <w:t>&lt;HTML&gt;</w:t>
      </w:r>
      <w:r w:rsidRPr="00C63329">
        <w:rPr>
          <w:rFonts w:asciiTheme="majorBidi" w:hAnsiTheme="majorBidi" w:cstheme="majorBidi"/>
        </w:rPr>
        <w:t> et finit par la balise </w:t>
      </w:r>
      <w:r w:rsidRPr="00C63329">
        <w:rPr>
          <w:rFonts w:asciiTheme="majorBidi" w:hAnsiTheme="majorBidi" w:cstheme="majorBidi"/>
          <w:i/>
          <w:iCs/>
        </w:rPr>
        <w:t>&lt;/HTML&gt;</w:t>
      </w:r>
      <w:r w:rsidRPr="00C63329">
        <w:rPr>
          <w:rFonts w:asciiTheme="majorBidi" w:hAnsiTheme="majorBidi" w:cstheme="majorBidi"/>
        </w:rPr>
        <w:t>. Il contient également un </w:t>
      </w:r>
      <w:r w:rsidRPr="00C63329">
        <w:rPr>
          <w:rFonts w:asciiTheme="majorBidi" w:hAnsiTheme="majorBidi" w:cstheme="majorBidi"/>
          <w:i/>
          <w:iCs/>
        </w:rPr>
        <w:t>en-tête</w:t>
      </w:r>
      <w:r w:rsidRPr="00C63329">
        <w:rPr>
          <w:rFonts w:asciiTheme="majorBidi" w:hAnsiTheme="majorBidi" w:cstheme="majorBidi"/>
        </w:rPr>
        <w:t> décrivant le titre de la page, puis un </w:t>
      </w:r>
      <w:r w:rsidRPr="00C63329">
        <w:rPr>
          <w:rFonts w:asciiTheme="majorBidi" w:hAnsiTheme="majorBidi" w:cstheme="majorBidi"/>
          <w:i/>
          <w:iCs/>
        </w:rPr>
        <w:t>corps</w:t>
      </w:r>
      <w:r w:rsidRPr="00C63329">
        <w:rPr>
          <w:rFonts w:asciiTheme="majorBidi" w:hAnsiTheme="majorBidi" w:cstheme="majorBidi"/>
        </w:rPr>
        <w:t> dans lequel se trouve le contenu de la page.</w:t>
      </w:r>
    </w:p>
    <w:p w14:paraId="406212CF" w14:textId="77777777" w:rsidR="00C63329" w:rsidRPr="00C63329" w:rsidRDefault="00C63329" w:rsidP="0022598F">
      <w:pPr>
        <w:jc w:val="both"/>
        <w:rPr>
          <w:rFonts w:asciiTheme="majorBidi" w:hAnsiTheme="majorBidi" w:cstheme="majorBidi"/>
        </w:rPr>
      </w:pPr>
      <w:r w:rsidRPr="00C63329">
        <w:rPr>
          <w:rFonts w:asciiTheme="majorBidi" w:hAnsiTheme="majorBidi" w:cstheme="majorBidi"/>
        </w:rPr>
        <w:t>L'en-tête est délimité par les balises </w:t>
      </w:r>
      <w:r w:rsidRPr="00C63329">
        <w:rPr>
          <w:rFonts w:asciiTheme="majorBidi" w:hAnsiTheme="majorBidi" w:cstheme="majorBidi"/>
          <w:i/>
          <w:iCs/>
        </w:rPr>
        <w:t>&lt;HEAD&gt;</w:t>
      </w:r>
      <w:r w:rsidRPr="00C63329">
        <w:rPr>
          <w:rFonts w:asciiTheme="majorBidi" w:hAnsiTheme="majorBidi" w:cstheme="majorBidi"/>
        </w:rPr>
        <w:t> et </w:t>
      </w:r>
      <w:r w:rsidRPr="00C63329">
        <w:rPr>
          <w:rFonts w:asciiTheme="majorBidi" w:hAnsiTheme="majorBidi" w:cstheme="majorBidi"/>
          <w:i/>
          <w:iCs/>
        </w:rPr>
        <w:t>&lt;/HEAD&gt;</w:t>
      </w:r>
      <w:r w:rsidRPr="00C63329">
        <w:rPr>
          <w:rFonts w:asciiTheme="majorBidi" w:hAnsiTheme="majorBidi" w:cstheme="majorBidi"/>
        </w:rPr>
        <w:t>. Le corps est délimité par les balises </w:t>
      </w:r>
      <w:r w:rsidRPr="00C63329">
        <w:rPr>
          <w:rFonts w:asciiTheme="majorBidi" w:hAnsiTheme="majorBidi" w:cstheme="majorBidi"/>
          <w:i/>
          <w:iCs/>
        </w:rPr>
        <w:t>&lt;BODY&gt;</w:t>
      </w:r>
      <w:r w:rsidRPr="00C63329">
        <w:rPr>
          <w:rFonts w:asciiTheme="majorBidi" w:hAnsiTheme="majorBidi" w:cstheme="majorBidi"/>
        </w:rPr>
        <w:t> et </w:t>
      </w:r>
      <w:r w:rsidRPr="00C63329">
        <w:rPr>
          <w:rFonts w:asciiTheme="majorBidi" w:hAnsiTheme="majorBidi" w:cstheme="majorBidi"/>
          <w:i/>
          <w:iCs/>
        </w:rPr>
        <w:t>&lt;/BODY&gt;</w:t>
      </w:r>
      <w:r w:rsidRPr="00C63329">
        <w:rPr>
          <w:rFonts w:asciiTheme="majorBidi" w:hAnsiTheme="majorBidi" w:cstheme="majorBidi"/>
        </w:rPr>
        <w:t>.</w:t>
      </w:r>
    </w:p>
    <w:p w14:paraId="0D7865D2" w14:textId="77777777" w:rsidR="00C63329" w:rsidRPr="00C63329" w:rsidRDefault="00C63329" w:rsidP="0022598F">
      <w:pPr>
        <w:jc w:val="both"/>
        <w:rPr>
          <w:rFonts w:asciiTheme="majorBidi" w:hAnsiTheme="majorBidi" w:cstheme="majorBidi"/>
        </w:rPr>
      </w:pPr>
      <w:r w:rsidRPr="00C63329">
        <w:rPr>
          <w:rFonts w:asciiTheme="majorBidi" w:hAnsiTheme="majorBidi" w:cstheme="majorBidi"/>
        </w:rPr>
        <w:t>Voici par exemple une page HTML minimaliste :</w:t>
      </w:r>
    </w:p>
    <w:p w14:paraId="5EE6DBDD" w14:textId="77777777" w:rsidR="00C63329" w:rsidRPr="00C63329" w:rsidRDefault="00C63329" w:rsidP="00C63329">
      <w:pPr>
        <w:rPr>
          <w:rFonts w:asciiTheme="majorBidi" w:hAnsiTheme="majorBidi" w:cstheme="majorBidi"/>
        </w:rPr>
      </w:pPr>
      <w:r w:rsidRPr="00C63329">
        <w:rPr>
          <w:rFonts w:asciiTheme="majorBidi" w:hAnsiTheme="majorBidi" w:cstheme="majorBidi"/>
        </w:rPr>
        <w:t>&lt;HTML&gt;</w:t>
      </w:r>
    </w:p>
    <w:p w14:paraId="598D9E6D" w14:textId="77777777" w:rsidR="00C63329" w:rsidRPr="00C63329" w:rsidRDefault="00C63329" w:rsidP="00C63329">
      <w:pPr>
        <w:rPr>
          <w:rFonts w:asciiTheme="majorBidi" w:hAnsiTheme="majorBidi" w:cstheme="majorBidi"/>
        </w:rPr>
      </w:pPr>
      <w:r w:rsidRPr="00C63329">
        <w:rPr>
          <w:rFonts w:asciiTheme="majorBidi" w:hAnsiTheme="majorBidi" w:cstheme="majorBidi"/>
        </w:rPr>
        <w:tab/>
        <w:t>&lt;HEAD&gt;</w:t>
      </w:r>
    </w:p>
    <w:p w14:paraId="2903A014" w14:textId="77777777" w:rsidR="00C63329" w:rsidRPr="00C63329" w:rsidRDefault="00C63329" w:rsidP="00C63329">
      <w:pPr>
        <w:rPr>
          <w:rFonts w:asciiTheme="majorBidi" w:hAnsiTheme="majorBidi" w:cstheme="majorBidi"/>
        </w:rPr>
      </w:pPr>
      <w:r w:rsidRPr="00C63329">
        <w:rPr>
          <w:rFonts w:asciiTheme="majorBidi" w:hAnsiTheme="majorBidi" w:cstheme="majorBidi"/>
        </w:rPr>
        <w:tab/>
      </w:r>
      <w:r w:rsidRPr="00C63329">
        <w:rPr>
          <w:rFonts w:asciiTheme="majorBidi" w:hAnsiTheme="majorBidi" w:cstheme="majorBidi"/>
        </w:rPr>
        <w:tab/>
        <w:t>&lt;TITLE&gt;Titre de la page&lt;/TITLE&gt;</w:t>
      </w:r>
    </w:p>
    <w:p w14:paraId="0B20E900" w14:textId="77777777" w:rsidR="00C63329" w:rsidRPr="00C63329" w:rsidRDefault="00C63329" w:rsidP="00C63329">
      <w:pPr>
        <w:rPr>
          <w:rFonts w:asciiTheme="majorBidi" w:hAnsiTheme="majorBidi" w:cstheme="majorBidi"/>
        </w:rPr>
      </w:pPr>
      <w:r w:rsidRPr="00C63329">
        <w:rPr>
          <w:rFonts w:asciiTheme="majorBidi" w:hAnsiTheme="majorBidi" w:cstheme="majorBidi"/>
        </w:rPr>
        <w:tab/>
        <w:t>&lt;/HEAD&gt;</w:t>
      </w:r>
    </w:p>
    <w:p w14:paraId="08974E4A" w14:textId="77777777" w:rsidR="00C63329" w:rsidRPr="00C63329" w:rsidRDefault="00C63329" w:rsidP="00C63329">
      <w:pPr>
        <w:rPr>
          <w:rFonts w:asciiTheme="majorBidi" w:hAnsiTheme="majorBidi" w:cstheme="majorBidi"/>
        </w:rPr>
      </w:pPr>
    </w:p>
    <w:p w14:paraId="2FA32395" w14:textId="77777777" w:rsidR="00C63329" w:rsidRPr="00C63329" w:rsidRDefault="00C63329" w:rsidP="00C63329">
      <w:pPr>
        <w:rPr>
          <w:rFonts w:asciiTheme="majorBidi" w:hAnsiTheme="majorBidi" w:cstheme="majorBidi"/>
        </w:rPr>
      </w:pPr>
      <w:r w:rsidRPr="00C63329">
        <w:rPr>
          <w:rFonts w:asciiTheme="majorBidi" w:hAnsiTheme="majorBidi" w:cstheme="majorBidi"/>
        </w:rPr>
        <w:tab/>
        <w:t>&lt;BODY&gt;</w:t>
      </w:r>
    </w:p>
    <w:p w14:paraId="2098D589" w14:textId="77777777" w:rsidR="00C63329" w:rsidRPr="00C63329" w:rsidRDefault="00C63329" w:rsidP="00C63329">
      <w:pPr>
        <w:rPr>
          <w:rFonts w:asciiTheme="majorBidi" w:hAnsiTheme="majorBidi" w:cstheme="majorBidi"/>
        </w:rPr>
      </w:pPr>
      <w:r w:rsidRPr="00C63329">
        <w:rPr>
          <w:rFonts w:asciiTheme="majorBidi" w:hAnsiTheme="majorBidi" w:cstheme="majorBidi"/>
        </w:rPr>
        <w:tab/>
      </w:r>
      <w:r w:rsidRPr="00C63329">
        <w:rPr>
          <w:rFonts w:asciiTheme="majorBidi" w:hAnsiTheme="majorBidi" w:cstheme="majorBidi"/>
        </w:rPr>
        <w:tab/>
        <w:t>Contenu de la page</w:t>
      </w:r>
    </w:p>
    <w:p w14:paraId="2244AA69" w14:textId="77777777" w:rsidR="00C63329" w:rsidRPr="00C63329" w:rsidRDefault="00C63329" w:rsidP="00C63329">
      <w:pPr>
        <w:rPr>
          <w:rFonts w:asciiTheme="majorBidi" w:hAnsiTheme="majorBidi" w:cstheme="majorBidi"/>
        </w:rPr>
      </w:pPr>
      <w:r w:rsidRPr="00C63329">
        <w:rPr>
          <w:rFonts w:asciiTheme="majorBidi" w:hAnsiTheme="majorBidi" w:cstheme="majorBidi"/>
        </w:rPr>
        <w:t xml:space="preserve">   </w:t>
      </w:r>
      <w:r w:rsidRPr="00C63329">
        <w:rPr>
          <w:rFonts w:asciiTheme="majorBidi" w:hAnsiTheme="majorBidi" w:cstheme="majorBidi"/>
        </w:rPr>
        <w:tab/>
        <w:t>&lt;/BODY&gt;</w:t>
      </w:r>
    </w:p>
    <w:p w14:paraId="3F4A361E" w14:textId="77777777" w:rsidR="00C63329" w:rsidRPr="00C63329" w:rsidRDefault="00C63329" w:rsidP="00C63329">
      <w:pPr>
        <w:rPr>
          <w:rFonts w:asciiTheme="majorBidi" w:hAnsiTheme="majorBidi" w:cstheme="majorBidi"/>
        </w:rPr>
      </w:pPr>
      <w:r w:rsidRPr="00C63329">
        <w:rPr>
          <w:rFonts w:asciiTheme="majorBidi" w:hAnsiTheme="majorBidi" w:cstheme="majorBidi"/>
        </w:rPr>
        <w:t>&lt;/HTML&gt;</w:t>
      </w:r>
    </w:p>
    <w:p w14:paraId="5A48B91B" w14:textId="7E9C1A39" w:rsidR="00C63329" w:rsidRDefault="00C63329" w:rsidP="00C63329">
      <w:pPr>
        <w:rPr>
          <w:rFonts w:asciiTheme="majorBidi" w:hAnsiTheme="majorBidi" w:cstheme="majorBidi"/>
          <w:lang w:val="fr-TN"/>
        </w:rPr>
      </w:pPr>
      <w:r w:rsidRPr="00C63329">
        <w:rPr>
          <w:rFonts w:asciiTheme="majorBidi" w:hAnsiTheme="majorBidi" w:cstheme="majorBidi"/>
          <w:lang w:val="fr-TN"/>
        </w:rPr>
        <w:t xml:space="preserve"> </w:t>
      </w:r>
    </w:p>
    <w:p w14:paraId="0026EFA0" w14:textId="37F59637" w:rsidR="00C63329" w:rsidRPr="00C63329" w:rsidRDefault="00C63329" w:rsidP="0022598F">
      <w:pPr>
        <w:jc w:val="both"/>
        <w:rPr>
          <w:rFonts w:asciiTheme="majorBidi" w:hAnsiTheme="majorBidi" w:cstheme="majorBidi"/>
          <w:b/>
          <w:bCs/>
          <w:lang w:val="fr-TN"/>
        </w:rPr>
      </w:pPr>
      <w:r w:rsidRPr="00C63329">
        <w:rPr>
          <w:rFonts w:asciiTheme="majorBidi" w:hAnsiTheme="majorBidi" w:cstheme="majorBidi"/>
          <w:b/>
          <w:bCs/>
          <w:lang w:val="fr-TN"/>
        </w:rPr>
        <w:t>Les balises de Styles</w:t>
      </w:r>
      <w:r>
        <w:rPr>
          <w:rFonts w:asciiTheme="majorBidi" w:hAnsiTheme="majorBidi" w:cstheme="majorBidi"/>
          <w:b/>
          <w:bCs/>
          <w:lang w:val="fr-TN"/>
        </w:rPr>
        <w:t xml:space="preserve"> :</w:t>
      </w:r>
    </w:p>
    <w:p w14:paraId="45A6EB14" w14:textId="4CB7F98F" w:rsidR="00C63329" w:rsidRDefault="00C63329" w:rsidP="0022598F">
      <w:pPr>
        <w:jc w:val="both"/>
        <w:rPr>
          <w:rFonts w:asciiTheme="majorBidi" w:hAnsiTheme="majorBidi" w:cstheme="majorBidi"/>
        </w:rPr>
      </w:pPr>
      <w:r w:rsidRPr="00C63329">
        <w:rPr>
          <w:rFonts w:asciiTheme="majorBidi" w:hAnsiTheme="majorBidi" w:cstheme="majorBidi"/>
        </w:rPr>
        <w:t>Les balises de style modifient la typographie du texte. Elles peuvent être imbriquées dans d'autres balises de style de la même façon qu'on le ferait avec un traitement de texte.</w:t>
      </w:r>
      <w:r w:rsidRPr="00C63329">
        <w:rPr>
          <w:rFonts w:asciiTheme="majorBidi" w:hAnsiTheme="majorBidi" w:cstheme="majorBidi"/>
        </w:rPr>
        <w:br/>
        <w:t>Voici une liste de balises de style reconnues par la plupart des navigateurs (chacun à sa façon si bien que certains ne font pas la différence entre ces styles).</w:t>
      </w:r>
    </w:p>
    <w:p w14:paraId="48EDAF27" w14:textId="7582DE17" w:rsidR="0022598F" w:rsidRDefault="0022598F" w:rsidP="0022598F">
      <w:pPr>
        <w:jc w:val="both"/>
        <w:rPr>
          <w:rFonts w:asciiTheme="majorBidi" w:hAnsiTheme="majorBidi" w:cstheme="majorBidi"/>
        </w:rPr>
      </w:pPr>
    </w:p>
    <w:p w14:paraId="388F0A40" w14:textId="0473BE09" w:rsidR="0022598F" w:rsidRPr="0022598F" w:rsidRDefault="0022598F" w:rsidP="0022598F">
      <w:pPr>
        <w:jc w:val="both"/>
        <w:rPr>
          <w:rFonts w:asciiTheme="majorBidi" w:hAnsiTheme="majorBidi" w:cstheme="majorBidi"/>
          <w:b/>
          <w:bCs/>
          <w:lang w:val="fr-TN"/>
        </w:rPr>
      </w:pPr>
      <w:r w:rsidRPr="0022598F">
        <w:rPr>
          <w:rFonts w:asciiTheme="majorBidi" w:hAnsiTheme="majorBidi" w:cstheme="majorBidi"/>
          <w:b/>
          <w:bCs/>
          <w:lang w:val="fr-TN"/>
        </w:rPr>
        <w:t>Au niveau de titre :</w:t>
      </w:r>
    </w:p>
    <w:p w14:paraId="4FD151A8" w14:textId="77777777" w:rsidR="0022598F" w:rsidRPr="0022598F" w:rsidRDefault="0022598F" w:rsidP="0022598F">
      <w:pPr>
        <w:jc w:val="both"/>
        <w:rPr>
          <w:rFonts w:asciiTheme="majorBidi" w:hAnsiTheme="majorBidi" w:cstheme="majorBidi"/>
        </w:rPr>
      </w:pPr>
      <w:r w:rsidRPr="0022598F">
        <w:rPr>
          <w:rFonts w:asciiTheme="majorBidi" w:hAnsiTheme="majorBidi" w:cstheme="majorBidi"/>
        </w:rPr>
        <w:t>Le langage HTML définit 6 niveaux de titre (en anglais </w:t>
      </w:r>
      <w:proofErr w:type="spellStart"/>
      <w:r w:rsidRPr="0022598F">
        <w:rPr>
          <w:rFonts w:asciiTheme="majorBidi" w:hAnsiTheme="majorBidi" w:cstheme="majorBidi"/>
          <w:i/>
          <w:iCs/>
        </w:rPr>
        <w:t>heading</w:t>
      </w:r>
      <w:proofErr w:type="spellEnd"/>
      <w:r w:rsidRPr="0022598F">
        <w:rPr>
          <w:rFonts w:asciiTheme="majorBidi" w:hAnsiTheme="majorBidi" w:cstheme="majorBidi"/>
        </w:rPr>
        <w:t>), afin de définir une structuration hiérarchique des paragraphes dans un texte :</w:t>
      </w:r>
    </w:p>
    <w:p w14:paraId="3BBFE62F" w14:textId="77777777" w:rsidR="00EA2125" w:rsidRDefault="00EA2125" w:rsidP="0022598F">
      <w:pPr>
        <w:jc w:val="both"/>
        <w:rPr>
          <w:rFonts w:asciiTheme="majorBidi" w:hAnsiTheme="majorBidi" w:cstheme="majorBidi"/>
          <w:b/>
          <w:bCs/>
        </w:rPr>
      </w:pPr>
    </w:p>
    <w:p w14:paraId="4326B81E" w14:textId="16ACC1D2" w:rsidR="0022598F" w:rsidRPr="0022598F" w:rsidRDefault="0022598F" w:rsidP="0022598F">
      <w:pPr>
        <w:jc w:val="both"/>
        <w:rPr>
          <w:rFonts w:asciiTheme="majorBidi" w:hAnsiTheme="majorBidi" w:cstheme="majorBidi"/>
          <w:b/>
          <w:bCs/>
        </w:rPr>
      </w:pPr>
      <w:r w:rsidRPr="0022598F">
        <w:rPr>
          <w:rFonts w:asciiTheme="majorBidi" w:hAnsiTheme="majorBidi" w:cstheme="majorBidi"/>
          <w:b/>
          <w:bCs/>
        </w:rPr>
        <w:t>Paragraphes</w:t>
      </w:r>
    </w:p>
    <w:p w14:paraId="3F7229EB" w14:textId="493B624A" w:rsidR="0022598F" w:rsidRPr="0022598F" w:rsidRDefault="0022598F" w:rsidP="0022598F">
      <w:pPr>
        <w:jc w:val="both"/>
        <w:rPr>
          <w:rFonts w:asciiTheme="majorBidi" w:hAnsiTheme="majorBidi" w:cstheme="majorBidi"/>
        </w:rPr>
      </w:pPr>
      <w:r w:rsidRPr="0022598F">
        <w:rPr>
          <w:rFonts w:asciiTheme="majorBidi" w:hAnsiTheme="majorBidi" w:cstheme="majorBidi"/>
        </w:rPr>
        <w:t>Le langage HTML considère les paragraphes comme des blocs de texte. Les navigateurs répartissent au mieux leur contenu dans la fenêtre à moins qu'=un attribut NOWRAP ou NOBR soit spécifié explicitement.</w:t>
      </w:r>
      <w:r>
        <w:rPr>
          <w:rFonts w:asciiTheme="majorBidi" w:hAnsiTheme="majorBidi" w:cstheme="majorBidi"/>
          <w:lang w:val="fr-TN"/>
        </w:rPr>
        <w:t xml:space="preserve"> </w:t>
      </w:r>
      <w:r w:rsidRPr="0022598F">
        <w:rPr>
          <w:rFonts w:asciiTheme="majorBidi" w:hAnsiTheme="majorBidi" w:cstheme="majorBidi"/>
        </w:rPr>
        <w:t>A l'intérieur d'un paragraphe, les espaces, tabulations et retours chariot comptent pour un seul espace.</w:t>
      </w:r>
    </w:p>
    <w:p w14:paraId="19BF001A" w14:textId="77777777" w:rsidR="0022598F" w:rsidRPr="0022598F" w:rsidRDefault="0022598F" w:rsidP="0022598F">
      <w:pPr>
        <w:jc w:val="both"/>
        <w:rPr>
          <w:rFonts w:asciiTheme="majorBidi" w:hAnsiTheme="majorBidi" w:cstheme="majorBidi"/>
        </w:rPr>
      </w:pPr>
      <w:r w:rsidRPr="0022598F">
        <w:rPr>
          <w:rFonts w:asciiTheme="majorBidi" w:hAnsiTheme="majorBidi" w:cstheme="majorBidi"/>
        </w:rPr>
        <w:t>La mise en page par blocs de texte est réalisée par l'intermédiaire de la paire de balises &lt;p&gt; et &lt;/p&gt;. Cette balise accepte n'importe lequel des attributs vus précédemment.</w:t>
      </w:r>
    </w:p>
    <w:p w14:paraId="4F73B638" w14:textId="77777777" w:rsidR="0022598F" w:rsidRPr="0022598F" w:rsidRDefault="0022598F" w:rsidP="0022598F">
      <w:pPr>
        <w:jc w:val="both"/>
        <w:rPr>
          <w:rFonts w:asciiTheme="majorBidi" w:hAnsiTheme="majorBidi" w:cstheme="majorBidi"/>
        </w:rPr>
      </w:pPr>
      <w:r w:rsidRPr="0022598F">
        <w:rPr>
          <w:rFonts w:asciiTheme="majorBidi" w:hAnsiTheme="majorBidi" w:cstheme="majorBidi"/>
        </w:rPr>
        <w:t>Le retour chariot (retour à la ligne simple) est réalisé grâce à la balise &lt;</w:t>
      </w:r>
      <w:proofErr w:type="spellStart"/>
      <w:r w:rsidRPr="0022598F">
        <w:rPr>
          <w:rFonts w:asciiTheme="majorBidi" w:hAnsiTheme="majorBidi" w:cstheme="majorBidi"/>
        </w:rPr>
        <w:t>br</w:t>
      </w:r>
      <w:proofErr w:type="spellEnd"/>
      <w:r w:rsidRPr="0022598F">
        <w:rPr>
          <w:rFonts w:asciiTheme="majorBidi" w:hAnsiTheme="majorBidi" w:cstheme="majorBidi"/>
        </w:rPr>
        <w:t>&gt;</w:t>
      </w:r>
    </w:p>
    <w:p w14:paraId="252254D7" w14:textId="77777777" w:rsidR="0022598F" w:rsidRPr="0022598F" w:rsidRDefault="0022598F" w:rsidP="0022598F">
      <w:pPr>
        <w:jc w:val="both"/>
        <w:rPr>
          <w:rFonts w:asciiTheme="majorBidi" w:hAnsiTheme="majorBidi" w:cstheme="majorBidi"/>
        </w:rPr>
      </w:pPr>
      <w:r w:rsidRPr="0022598F">
        <w:rPr>
          <w:rFonts w:asciiTheme="majorBidi" w:hAnsiTheme="majorBidi" w:cstheme="majorBidi"/>
        </w:rPr>
        <w:t>On peut aussi insérer une ligne horizontale grâce à la balise &lt;</w:t>
      </w:r>
      <w:proofErr w:type="spellStart"/>
      <w:r w:rsidRPr="0022598F">
        <w:rPr>
          <w:rFonts w:asciiTheme="majorBidi" w:hAnsiTheme="majorBidi" w:cstheme="majorBidi"/>
        </w:rPr>
        <w:t>hr</w:t>
      </w:r>
      <w:proofErr w:type="spellEnd"/>
      <w:r w:rsidRPr="0022598F">
        <w:rPr>
          <w:rFonts w:asciiTheme="majorBidi" w:hAnsiTheme="majorBidi" w:cstheme="majorBidi"/>
        </w:rPr>
        <w:t>&gt;.</w:t>
      </w:r>
    </w:p>
    <w:p w14:paraId="5F849B34" w14:textId="77777777" w:rsidR="00EA2125" w:rsidRDefault="00EA2125" w:rsidP="00EA2125">
      <w:pPr>
        <w:jc w:val="both"/>
        <w:rPr>
          <w:rFonts w:asciiTheme="majorBidi" w:hAnsiTheme="majorBidi" w:cstheme="majorBidi"/>
          <w:b/>
          <w:bCs/>
          <w:lang w:val="fr-TN"/>
        </w:rPr>
      </w:pPr>
    </w:p>
    <w:p w14:paraId="47E08510" w14:textId="7C94476A" w:rsidR="00EA2125" w:rsidRPr="00EA2125" w:rsidRDefault="00EA2125" w:rsidP="00EA2125">
      <w:pPr>
        <w:jc w:val="both"/>
        <w:rPr>
          <w:rFonts w:asciiTheme="majorBidi" w:hAnsiTheme="majorBidi" w:cstheme="majorBidi"/>
          <w:b/>
          <w:bCs/>
          <w:lang w:val="fr-TN"/>
        </w:rPr>
      </w:pPr>
      <w:r w:rsidRPr="00EA2125">
        <w:rPr>
          <w:rFonts w:asciiTheme="majorBidi" w:hAnsiTheme="majorBidi" w:cstheme="majorBidi"/>
          <w:b/>
          <w:bCs/>
          <w:lang w:val="fr-TN"/>
        </w:rPr>
        <w:t>Les Conteneurs</w:t>
      </w:r>
    </w:p>
    <w:p w14:paraId="12A1A08D" w14:textId="4EFFD6CE" w:rsidR="00EA2125" w:rsidRPr="00EA2125" w:rsidRDefault="00EA2125" w:rsidP="00EA2125">
      <w:pPr>
        <w:jc w:val="both"/>
        <w:rPr>
          <w:rFonts w:asciiTheme="majorBidi" w:hAnsiTheme="majorBidi" w:cstheme="majorBidi"/>
        </w:rPr>
      </w:pPr>
      <w:r w:rsidRPr="00EA2125">
        <w:rPr>
          <w:rFonts w:asciiTheme="majorBidi" w:hAnsiTheme="majorBidi" w:cstheme="majorBidi"/>
        </w:rPr>
        <w:t>Les balises servant à indenter le texte sont appelées des </w:t>
      </w:r>
      <w:r w:rsidRPr="00EA2125">
        <w:rPr>
          <w:rFonts w:asciiTheme="majorBidi" w:hAnsiTheme="majorBidi" w:cstheme="majorBidi"/>
          <w:b/>
          <w:bCs/>
        </w:rPr>
        <w:t>conteneurs</w:t>
      </w:r>
      <w:r w:rsidRPr="00EA2125">
        <w:rPr>
          <w:rFonts w:asciiTheme="majorBidi" w:hAnsiTheme="majorBidi" w:cstheme="majorBidi"/>
        </w:rPr>
        <w:t>.</w:t>
      </w:r>
    </w:p>
    <w:p w14:paraId="674E228E" w14:textId="77777777" w:rsidR="0022598F" w:rsidRPr="0022598F" w:rsidRDefault="0022598F" w:rsidP="0022598F">
      <w:pPr>
        <w:jc w:val="both"/>
        <w:rPr>
          <w:rFonts w:asciiTheme="majorBidi" w:hAnsiTheme="majorBidi" w:cstheme="majorBidi"/>
          <w:lang w:val="fr-TN"/>
        </w:rPr>
      </w:pPr>
    </w:p>
    <w:p w14:paraId="4AF69D27" w14:textId="2A11190F" w:rsidR="001E4B64" w:rsidRPr="001E4B64" w:rsidRDefault="001E4B64" w:rsidP="001E4B64">
      <w:pPr>
        <w:pStyle w:val="Lgende"/>
        <w:keepNext/>
        <w:jc w:val="center"/>
        <w:rPr>
          <w:b/>
          <w:bCs/>
          <w:sz w:val="24"/>
          <w:szCs w:val="24"/>
        </w:rPr>
      </w:pPr>
      <w:r w:rsidRPr="001E4B64">
        <w:rPr>
          <w:b/>
          <w:bCs/>
          <w:sz w:val="24"/>
          <w:szCs w:val="24"/>
        </w:rPr>
        <w:lastRenderedPageBreak/>
        <w:t xml:space="preserve">Tableau </w:t>
      </w: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SEQ Tableau \* ARABIC </w:instrText>
      </w:r>
      <w:r>
        <w:rPr>
          <w:b/>
          <w:bCs/>
          <w:sz w:val="24"/>
          <w:szCs w:val="24"/>
        </w:rPr>
        <w:fldChar w:fldCharType="separate"/>
      </w:r>
      <w:r w:rsidR="00F3765F">
        <w:rPr>
          <w:b/>
          <w:bCs/>
          <w:noProof/>
          <w:sz w:val="24"/>
          <w:szCs w:val="24"/>
        </w:rPr>
        <w:t>1</w:t>
      </w:r>
      <w:r>
        <w:rPr>
          <w:b/>
          <w:bCs/>
          <w:sz w:val="24"/>
          <w:szCs w:val="24"/>
        </w:rPr>
        <w:fldChar w:fldCharType="end"/>
      </w:r>
      <w:r w:rsidRPr="001E4B64">
        <w:rPr>
          <w:b/>
          <w:bCs/>
          <w:sz w:val="24"/>
          <w:szCs w:val="24"/>
          <w:lang w:val="fr-TN"/>
        </w:rPr>
        <w:t xml:space="preserve"> Les balises de Styles</w:t>
      </w:r>
    </w:p>
    <w:tbl>
      <w:tblPr>
        <w:tblStyle w:val="Tableausimple3"/>
        <w:tblpPr w:leftFromText="141" w:rightFromText="141" w:vertAnchor="page" w:horzAnchor="margin" w:tblpY="511"/>
        <w:tblW w:w="9122" w:type="dxa"/>
        <w:tblLook w:val="04A0" w:firstRow="1" w:lastRow="0" w:firstColumn="1" w:lastColumn="0" w:noHBand="0" w:noVBand="1"/>
      </w:tblPr>
      <w:tblGrid>
        <w:gridCol w:w="2767"/>
        <w:gridCol w:w="6355"/>
      </w:tblGrid>
      <w:tr w:rsidR="0022598F" w:rsidRPr="00C63329" w14:paraId="42CE6CC7" w14:textId="77777777" w:rsidTr="001E4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</w:tcBorders>
            <w:hideMark/>
          </w:tcPr>
          <w:p w14:paraId="0DB238ED" w14:textId="77777777" w:rsidR="0022598F" w:rsidRPr="00C63329" w:rsidRDefault="0022598F" w:rsidP="0022598F">
            <w:pPr>
              <w:jc w:val="center"/>
              <w:rPr>
                <w:rFonts w:asciiTheme="majorBidi" w:eastAsia="Times New Roman" w:hAnsiTheme="majorBidi" w:cstheme="majorBidi"/>
              </w:rPr>
            </w:pPr>
            <w:r w:rsidRPr="00C63329">
              <w:rPr>
                <w:rFonts w:asciiTheme="majorBidi" w:eastAsia="Times New Roman" w:hAnsiTheme="majorBidi" w:cstheme="majorBidi"/>
              </w:rPr>
              <w:t>Balise de style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093EA1B6" w14:textId="77777777" w:rsidR="0022598F" w:rsidRPr="00C63329" w:rsidRDefault="0022598F" w:rsidP="00225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</w:rPr>
            </w:pPr>
            <w:r w:rsidRPr="00C63329">
              <w:rPr>
                <w:rFonts w:asciiTheme="majorBidi" w:eastAsia="Times New Roman" w:hAnsiTheme="majorBidi" w:cstheme="majorBidi"/>
              </w:rPr>
              <w:t>Effet Visuel</w:t>
            </w:r>
          </w:p>
        </w:tc>
      </w:tr>
      <w:tr w:rsidR="0022598F" w:rsidRPr="00C63329" w14:paraId="20174202" w14:textId="77777777" w:rsidTr="001E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042FE7D6" w14:textId="77777777" w:rsidR="0022598F" w:rsidRPr="00C63329" w:rsidRDefault="0022598F" w:rsidP="0022598F">
            <w:pPr>
              <w:rPr>
                <w:rFonts w:asciiTheme="majorBidi" w:eastAsia="Times New Roman" w:hAnsiTheme="majorBidi" w:cstheme="majorBidi"/>
              </w:rPr>
            </w:pPr>
            <w:r w:rsidRPr="00C63329">
              <w:rPr>
                <w:rFonts w:asciiTheme="majorBidi" w:eastAsia="Times New Roman" w:hAnsiTheme="majorBidi" w:cstheme="majorBidi"/>
              </w:rPr>
              <w:t>&lt;ABBREV&gt;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3CDDB28B" w14:textId="77777777" w:rsidR="0022598F" w:rsidRPr="00C63329" w:rsidRDefault="0022598F" w:rsidP="0022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</w:rPr>
            </w:pPr>
            <w:r w:rsidRPr="00C63329">
              <w:rPr>
                <w:rFonts w:asciiTheme="majorBidi" w:eastAsia="Times New Roman" w:hAnsiTheme="majorBidi" w:cstheme="majorBidi"/>
              </w:rPr>
              <w:t>Abréviation</w:t>
            </w:r>
          </w:p>
        </w:tc>
      </w:tr>
      <w:tr w:rsidR="00EA2125" w:rsidRPr="00C63329" w14:paraId="33B1C8DB" w14:textId="77777777" w:rsidTr="001E4B64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374C1374" w14:textId="77777777" w:rsidR="0022598F" w:rsidRPr="00C63329" w:rsidRDefault="0022598F" w:rsidP="0022598F">
            <w:pPr>
              <w:rPr>
                <w:rFonts w:asciiTheme="majorBidi" w:eastAsia="Times New Roman" w:hAnsiTheme="majorBidi" w:cstheme="majorBidi"/>
              </w:rPr>
            </w:pPr>
            <w:r w:rsidRPr="00C63329">
              <w:rPr>
                <w:rFonts w:asciiTheme="majorBidi" w:eastAsia="Times New Roman" w:hAnsiTheme="majorBidi" w:cstheme="majorBidi"/>
              </w:rPr>
              <w:t>&lt;ACRONYM&gt;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7C9322FA" w14:textId="77777777" w:rsidR="0022598F" w:rsidRPr="00C63329" w:rsidRDefault="0022598F" w:rsidP="00225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</w:rPr>
            </w:pPr>
            <w:r w:rsidRPr="00C63329">
              <w:rPr>
                <w:rFonts w:asciiTheme="majorBidi" w:eastAsia="Times New Roman" w:hAnsiTheme="majorBidi" w:cstheme="majorBidi"/>
              </w:rPr>
              <w:t>Acronyme</w:t>
            </w:r>
          </w:p>
        </w:tc>
      </w:tr>
      <w:tr w:rsidR="0022598F" w:rsidRPr="00C63329" w14:paraId="48F3AE66" w14:textId="77777777" w:rsidTr="001E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46735319" w14:textId="77777777" w:rsidR="0022598F" w:rsidRPr="00C63329" w:rsidRDefault="0022598F" w:rsidP="0022598F">
            <w:pPr>
              <w:rPr>
                <w:rFonts w:asciiTheme="majorBidi" w:eastAsia="Times New Roman" w:hAnsiTheme="majorBidi" w:cstheme="majorBidi"/>
              </w:rPr>
            </w:pPr>
            <w:r w:rsidRPr="00C63329">
              <w:rPr>
                <w:rFonts w:asciiTheme="majorBidi" w:eastAsia="Times New Roman" w:hAnsiTheme="majorBidi" w:cstheme="majorBidi"/>
              </w:rPr>
              <w:t>&lt;AU&gt;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5147C23E" w14:textId="77777777" w:rsidR="0022598F" w:rsidRPr="00C63329" w:rsidRDefault="0022598F" w:rsidP="0022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</w:rPr>
            </w:pPr>
            <w:r w:rsidRPr="00C63329">
              <w:rPr>
                <w:rFonts w:asciiTheme="majorBidi" w:eastAsia="Times New Roman" w:hAnsiTheme="majorBidi" w:cstheme="majorBidi"/>
              </w:rPr>
              <w:t>L'auteur</w:t>
            </w:r>
          </w:p>
        </w:tc>
      </w:tr>
      <w:tr w:rsidR="00EA2125" w:rsidRPr="00C63329" w14:paraId="3B1A06CF" w14:textId="77777777" w:rsidTr="001E4B64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47764BC8" w14:textId="77777777" w:rsidR="0022598F" w:rsidRPr="00C63329" w:rsidRDefault="0022598F" w:rsidP="0022598F">
            <w:pPr>
              <w:rPr>
                <w:rFonts w:asciiTheme="majorBidi" w:eastAsia="Times New Roman" w:hAnsiTheme="majorBidi" w:cstheme="majorBidi"/>
              </w:rPr>
            </w:pPr>
            <w:r w:rsidRPr="00C63329">
              <w:rPr>
                <w:rFonts w:asciiTheme="majorBidi" w:eastAsia="Times New Roman" w:hAnsiTheme="majorBidi" w:cstheme="majorBidi"/>
              </w:rPr>
              <w:t>&lt;B&gt;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2046117F" w14:textId="77777777" w:rsidR="0022598F" w:rsidRPr="00C63329" w:rsidRDefault="0022598F" w:rsidP="00225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</w:rPr>
            </w:pPr>
            <w:r w:rsidRPr="00C63329">
              <w:rPr>
                <w:rFonts w:asciiTheme="majorBidi" w:eastAsia="Times New Roman" w:hAnsiTheme="majorBidi" w:cstheme="majorBidi"/>
                <w:b/>
                <w:bCs/>
              </w:rPr>
              <w:t>Met la police en gras</w:t>
            </w:r>
          </w:p>
        </w:tc>
      </w:tr>
      <w:tr w:rsidR="0022598F" w:rsidRPr="00C63329" w14:paraId="01F2B063" w14:textId="77777777" w:rsidTr="001E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70840C96" w14:textId="77777777" w:rsidR="0022598F" w:rsidRPr="00C63329" w:rsidRDefault="0022598F" w:rsidP="0022598F">
            <w:pPr>
              <w:rPr>
                <w:rFonts w:asciiTheme="majorBidi" w:eastAsia="Times New Roman" w:hAnsiTheme="majorBidi" w:cstheme="majorBidi"/>
              </w:rPr>
            </w:pPr>
            <w:r w:rsidRPr="00C63329">
              <w:rPr>
                <w:rFonts w:asciiTheme="majorBidi" w:eastAsia="Times New Roman" w:hAnsiTheme="majorBidi" w:cstheme="majorBidi"/>
              </w:rPr>
              <w:t>&lt;BIG&gt;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14E3CB15" w14:textId="77777777" w:rsidR="0022598F" w:rsidRPr="00C63329" w:rsidRDefault="0022598F" w:rsidP="0022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</w:rPr>
            </w:pPr>
            <w:r w:rsidRPr="00C63329">
              <w:rPr>
                <w:rFonts w:asciiTheme="majorBidi" w:eastAsia="Times New Roman" w:hAnsiTheme="majorBidi" w:cstheme="majorBidi"/>
              </w:rPr>
              <w:t>Police plus grande</w:t>
            </w:r>
          </w:p>
        </w:tc>
      </w:tr>
      <w:tr w:rsidR="00EA2125" w:rsidRPr="00C63329" w14:paraId="3595E4D4" w14:textId="77777777" w:rsidTr="001E4B64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56656B94" w14:textId="77777777" w:rsidR="0022598F" w:rsidRPr="00C63329" w:rsidRDefault="0022598F" w:rsidP="0022598F">
            <w:pPr>
              <w:rPr>
                <w:rFonts w:asciiTheme="majorBidi" w:eastAsia="Times New Roman" w:hAnsiTheme="majorBidi" w:cstheme="majorBidi"/>
              </w:rPr>
            </w:pPr>
            <w:r w:rsidRPr="00C63329">
              <w:rPr>
                <w:rFonts w:asciiTheme="majorBidi" w:eastAsia="Times New Roman" w:hAnsiTheme="majorBidi" w:cstheme="majorBidi"/>
              </w:rPr>
              <w:t>&lt;BLINK&gt;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0BDCEDA7" w14:textId="77777777" w:rsidR="0022598F" w:rsidRPr="00C63329" w:rsidRDefault="0022598F" w:rsidP="00225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</w:rPr>
            </w:pPr>
            <w:r w:rsidRPr="00C63329">
              <w:rPr>
                <w:rFonts w:asciiTheme="majorBidi" w:eastAsia="Times New Roman" w:hAnsiTheme="majorBidi" w:cstheme="majorBidi"/>
              </w:rPr>
              <w:t>Clignote (propre à Netscape)</w:t>
            </w:r>
          </w:p>
        </w:tc>
      </w:tr>
      <w:tr w:rsidR="0022598F" w:rsidRPr="00C63329" w14:paraId="3CE8332D" w14:textId="77777777" w:rsidTr="001E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52786597" w14:textId="77777777" w:rsidR="0022598F" w:rsidRPr="00C63329" w:rsidRDefault="0022598F" w:rsidP="0022598F">
            <w:pPr>
              <w:rPr>
                <w:rFonts w:asciiTheme="majorBidi" w:eastAsia="Times New Roman" w:hAnsiTheme="majorBidi" w:cstheme="majorBidi"/>
              </w:rPr>
            </w:pPr>
            <w:r w:rsidRPr="00C63329">
              <w:rPr>
                <w:rFonts w:asciiTheme="majorBidi" w:eastAsia="Times New Roman" w:hAnsiTheme="majorBidi" w:cstheme="majorBidi"/>
              </w:rPr>
              <w:t>&lt;CITE&gt;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6FDE441E" w14:textId="77777777" w:rsidR="0022598F" w:rsidRPr="00C63329" w:rsidRDefault="0022598F" w:rsidP="0022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</w:rPr>
            </w:pPr>
            <w:r w:rsidRPr="00C63329">
              <w:rPr>
                <w:rFonts w:asciiTheme="majorBidi" w:eastAsia="Times New Roman" w:hAnsiTheme="majorBidi" w:cstheme="majorBidi"/>
                <w:i/>
                <w:iCs/>
              </w:rPr>
              <w:t>Citation</w:t>
            </w:r>
          </w:p>
        </w:tc>
      </w:tr>
      <w:tr w:rsidR="00EA2125" w:rsidRPr="00C63329" w14:paraId="485CDB4F" w14:textId="77777777" w:rsidTr="001E4B6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33001DFD" w14:textId="77777777" w:rsidR="0022598F" w:rsidRPr="00C63329" w:rsidRDefault="0022598F" w:rsidP="0022598F">
            <w:pPr>
              <w:rPr>
                <w:rFonts w:asciiTheme="majorBidi" w:eastAsia="Times New Roman" w:hAnsiTheme="majorBidi" w:cstheme="majorBidi"/>
              </w:rPr>
            </w:pPr>
            <w:r w:rsidRPr="00C63329">
              <w:rPr>
                <w:rFonts w:asciiTheme="majorBidi" w:eastAsia="Times New Roman" w:hAnsiTheme="majorBidi" w:cstheme="majorBidi"/>
              </w:rPr>
              <w:t>&lt;CODE&gt;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268B482E" w14:textId="77777777" w:rsidR="0022598F" w:rsidRPr="00C63329" w:rsidRDefault="0022598F" w:rsidP="00225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</w:rPr>
            </w:pPr>
            <w:r w:rsidRPr="00C63329">
              <w:rPr>
                <w:rFonts w:asciiTheme="majorBidi" w:eastAsia="Times New Roman" w:hAnsiTheme="majorBidi" w:cstheme="majorBidi"/>
              </w:rPr>
              <w:t>Instruction</w:t>
            </w:r>
          </w:p>
        </w:tc>
      </w:tr>
      <w:tr w:rsidR="0022598F" w:rsidRPr="00C63329" w14:paraId="079BE5F1" w14:textId="77777777" w:rsidTr="001E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2D56544B" w14:textId="77777777" w:rsidR="0022598F" w:rsidRPr="00C63329" w:rsidRDefault="0022598F" w:rsidP="0022598F">
            <w:pPr>
              <w:rPr>
                <w:rFonts w:asciiTheme="majorBidi" w:eastAsia="Times New Roman" w:hAnsiTheme="majorBidi" w:cstheme="majorBidi"/>
              </w:rPr>
            </w:pPr>
            <w:r w:rsidRPr="00C63329">
              <w:rPr>
                <w:rFonts w:asciiTheme="majorBidi" w:eastAsia="Times New Roman" w:hAnsiTheme="majorBidi" w:cstheme="majorBidi"/>
              </w:rPr>
              <w:t>&lt;DEL&gt;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63EC9EFB" w14:textId="77777777" w:rsidR="0022598F" w:rsidRPr="00C63329" w:rsidRDefault="0022598F" w:rsidP="0022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</w:rPr>
            </w:pPr>
            <w:del w:id="0" w:author="Unknown">
              <w:r w:rsidRPr="00C63329">
                <w:rPr>
                  <w:rFonts w:asciiTheme="majorBidi" w:eastAsia="Times New Roman" w:hAnsiTheme="majorBidi" w:cstheme="majorBidi"/>
                </w:rPr>
                <w:delText>Texte supprimé mais qui reste présent</w:delText>
              </w:r>
            </w:del>
          </w:p>
        </w:tc>
      </w:tr>
      <w:tr w:rsidR="00EA2125" w:rsidRPr="00C63329" w14:paraId="3D5084D9" w14:textId="77777777" w:rsidTr="001E4B64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02D11177" w14:textId="77777777" w:rsidR="0022598F" w:rsidRPr="00C63329" w:rsidRDefault="0022598F" w:rsidP="0022598F">
            <w:pPr>
              <w:rPr>
                <w:rFonts w:asciiTheme="majorBidi" w:eastAsia="Times New Roman" w:hAnsiTheme="majorBidi" w:cstheme="majorBidi"/>
              </w:rPr>
            </w:pPr>
            <w:r w:rsidRPr="00C63329">
              <w:rPr>
                <w:rFonts w:asciiTheme="majorBidi" w:eastAsia="Times New Roman" w:hAnsiTheme="majorBidi" w:cstheme="majorBidi"/>
              </w:rPr>
              <w:t>&lt;DFN&gt;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2997BD93" w14:textId="77777777" w:rsidR="0022598F" w:rsidRPr="00C63329" w:rsidRDefault="0022598F" w:rsidP="00225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</w:rPr>
            </w:pPr>
            <w:r w:rsidRPr="00C63329">
              <w:rPr>
                <w:rFonts w:asciiTheme="majorBidi" w:eastAsia="Times New Roman" w:hAnsiTheme="majorBidi" w:cstheme="majorBidi"/>
                <w:i/>
                <w:iCs/>
              </w:rPr>
              <w:t>Définition d'instance</w:t>
            </w:r>
          </w:p>
        </w:tc>
      </w:tr>
      <w:tr w:rsidR="0022598F" w:rsidRPr="00C63329" w14:paraId="1ED4CCA6" w14:textId="77777777" w:rsidTr="001E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55055E82" w14:textId="77777777" w:rsidR="0022598F" w:rsidRPr="00C63329" w:rsidRDefault="0022598F" w:rsidP="0022598F">
            <w:pPr>
              <w:rPr>
                <w:rFonts w:asciiTheme="majorBidi" w:eastAsia="Times New Roman" w:hAnsiTheme="majorBidi" w:cstheme="majorBidi"/>
              </w:rPr>
            </w:pPr>
            <w:r w:rsidRPr="00C63329">
              <w:rPr>
                <w:rFonts w:asciiTheme="majorBidi" w:eastAsia="Times New Roman" w:hAnsiTheme="majorBidi" w:cstheme="majorBidi"/>
              </w:rPr>
              <w:t>&lt;EM&gt;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4A078DB9" w14:textId="77777777" w:rsidR="0022598F" w:rsidRPr="00C63329" w:rsidRDefault="0022598F" w:rsidP="0022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</w:rPr>
            </w:pPr>
            <w:r w:rsidRPr="00C63329">
              <w:rPr>
                <w:rFonts w:asciiTheme="majorBidi" w:eastAsia="Times New Roman" w:hAnsiTheme="majorBidi" w:cstheme="majorBidi"/>
                <w:i/>
                <w:iCs/>
              </w:rPr>
              <w:t>Emphase</w:t>
            </w:r>
          </w:p>
        </w:tc>
      </w:tr>
      <w:tr w:rsidR="00EA2125" w:rsidRPr="00C63329" w14:paraId="08051976" w14:textId="77777777" w:rsidTr="001E4B64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64BBB8FF" w14:textId="77777777" w:rsidR="0022598F" w:rsidRPr="00C63329" w:rsidRDefault="0022598F" w:rsidP="0022598F">
            <w:pPr>
              <w:rPr>
                <w:rFonts w:asciiTheme="majorBidi" w:eastAsia="Times New Roman" w:hAnsiTheme="majorBidi" w:cstheme="majorBidi"/>
              </w:rPr>
            </w:pPr>
            <w:r w:rsidRPr="00C63329">
              <w:rPr>
                <w:rFonts w:asciiTheme="majorBidi" w:eastAsia="Times New Roman" w:hAnsiTheme="majorBidi" w:cstheme="majorBidi"/>
              </w:rPr>
              <w:t>&lt;I&gt;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10B4ED6D" w14:textId="77777777" w:rsidR="0022598F" w:rsidRPr="00C63329" w:rsidRDefault="0022598F" w:rsidP="00225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</w:rPr>
            </w:pPr>
            <w:r w:rsidRPr="00C63329">
              <w:rPr>
                <w:rFonts w:asciiTheme="majorBidi" w:eastAsia="Times New Roman" w:hAnsiTheme="majorBidi" w:cstheme="majorBidi"/>
                <w:i/>
                <w:iCs/>
              </w:rPr>
              <w:t>Italique</w:t>
            </w:r>
          </w:p>
        </w:tc>
      </w:tr>
      <w:tr w:rsidR="0022598F" w:rsidRPr="00C63329" w14:paraId="7F46B6A6" w14:textId="77777777" w:rsidTr="001E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46AE7372" w14:textId="77777777" w:rsidR="0022598F" w:rsidRPr="00C63329" w:rsidRDefault="0022598F" w:rsidP="0022598F">
            <w:pPr>
              <w:rPr>
                <w:rFonts w:asciiTheme="majorBidi" w:eastAsia="Times New Roman" w:hAnsiTheme="majorBidi" w:cstheme="majorBidi"/>
              </w:rPr>
            </w:pPr>
            <w:r w:rsidRPr="00C63329">
              <w:rPr>
                <w:rFonts w:asciiTheme="majorBidi" w:eastAsia="Times New Roman" w:hAnsiTheme="majorBidi" w:cstheme="majorBidi"/>
              </w:rPr>
              <w:t>&lt;INS&gt;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2D8FC35E" w14:textId="77777777" w:rsidR="0022598F" w:rsidRPr="00C63329" w:rsidRDefault="0022598F" w:rsidP="0022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</w:rPr>
            </w:pPr>
            <w:ins w:id="1" w:author="Unknown">
              <w:r w:rsidRPr="00C63329">
                <w:rPr>
                  <w:rFonts w:asciiTheme="majorBidi" w:eastAsia="Times New Roman" w:hAnsiTheme="majorBidi" w:cstheme="majorBidi"/>
                </w:rPr>
                <w:t xml:space="preserve">Nouveau texte inséré </w:t>
              </w:r>
              <w:proofErr w:type="spellStart"/>
              <w:r w:rsidRPr="00C63329">
                <w:rPr>
                  <w:rFonts w:asciiTheme="majorBidi" w:eastAsia="Times New Roman" w:hAnsiTheme="majorBidi" w:cstheme="majorBidi"/>
                </w:rPr>
                <w:t>a</w:t>
              </w:r>
              <w:proofErr w:type="spellEnd"/>
              <w:r w:rsidRPr="00C63329">
                <w:rPr>
                  <w:rFonts w:asciiTheme="majorBidi" w:eastAsia="Times New Roman" w:hAnsiTheme="majorBidi" w:cstheme="majorBidi"/>
                </w:rPr>
                <w:t xml:space="preserve"> cet endroit</w:t>
              </w:r>
            </w:ins>
          </w:p>
        </w:tc>
      </w:tr>
      <w:tr w:rsidR="00EA2125" w:rsidRPr="00C63329" w14:paraId="2D8F7A57" w14:textId="77777777" w:rsidTr="001E4B6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56DA05C6" w14:textId="77777777" w:rsidR="0022598F" w:rsidRPr="00C63329" w:rsidRDefault="0022598F" w:rsidP="0022598F">
            <w:pPr>
              <w:rPr>
                <w:rFonts w:asciiTheme="majorBidi" w:eastAsia="Times New Roman" w:hAnsiTheme="majorBidi" w:cstheme="majorBidi"/>
              </w:rPr>
            </w:pPr>
            <w:r w:rsidRPr="00C63329">
              <w:rPr>
                <w:rFonts w:asciiTheme="majorBidi" w:eastAsia="Times New Roman" w:hAnsiTheme="majorBidi" w:cstheme="majorBidi"/>
              </w:rPr>
              <w:t>&lt;KBD&gt;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051C665C" w14:textId="77777777" w:rsidR="0022598F" w:rsidRPr="00C63329" w:rsidRDefault="0022598F" w:rsidP="00225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</w:rPr>
            </w:pPr>
            <w:r w:rsidRPr="00C63329">
              <w:rPr>
                <w:rFonts w:asciiTheme="majorBidi" w:eastAsia="Times New Roman" w:hAnsiTheme="majorBidi" w:cstheme="majorBidi"/>
              </w:rPr>
              <w:t>Clavier - Suite de caractères devant être tapés tel quel</w:t>
            </w:r>
          </w:p>
        </w:tc>
      </w:tr>
      <w:tr w:rsidR="0022598F" w:rsidRPr="00C63329" w14:paraId="492F6548" w14:textId="77777777" w:rsidTr="001E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745527CE" w14:textId="77777777" w:rsidR="0022598F" w:rsidRPr="00C63329" w:rsidRDefault="0022598F" w:rsidP="0022598F">
            <w:pPr>
              <w:rPr>
                <w:rFonts w:asciiTheme="majorBidi" w:eastAsia="Times New Roman" w:hAnsiTheme="majorBidi" w:cstheme="majorBidi"/>
              </w:rPr>
            </w:pPr>
            <w:r w:rsidRPr="00C63329">
              <w:rPr>
                <w:rFonts w:asciiTheme="majorBidi" w:eastAsia="Times New Roman" w:hAnsiTheme="majorBidi" w:cstheme="majorBidi"/>
              </w:rPr>
              <w:t>&lt;PERSON&gt;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01E4FFA1" w14:textId="77777777" w:rsidR="0022598F" w:rsidRPr="00C63329" w:rsidRDefault="0022598F" w:rsidP="0022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</w:rPr>
            </w:pPr>
            <w:r w:rsidRPr="00C63329">
              <w:rPr>
                <w:rFonts w:asciiTheme="majorBidi" w:eastAsia="Times New Roman" w:hAnsiTheme="majorBidi" w:cstheme="majorBidi"/>
              </w:rPr>
              <w:t>Accentuation du nom d'une personne</w:t>
            </w:r>
          </w:p>
        </w:tc>
      </w:tr>
      <w:tr w:rsidR="00EA2125" w:rsidRPr="00C63329" w14:paraId="73B90EDE" w14:textId="77777777" w:rsidTr="001E4B64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3A4D51ED" w14:textId="77777777" w:rsidR="0022598F" w:rsidRPr="00C63329" w:rsidRDefault="0022598F" w:rsidP="0022598F">
            <w:pPr>
              <w:rPr>
                <w:rFonts w:asciiTheme="majorBidi" w:eastAsia="Times New Roman" w:hAnsiTheme="majorBidi" w:cstheme="majorBidi"/>
              </w:rPr>
            </w:pPr>
            <w:r w:rsidRPr="00C63329">
              <w:rPr>
                <w:rFonts w:asciiTheme="majorBidi" w:eastAsia="Times New Roman" w:hAnsiTheme="majorBidi" w:cstheme="majorBidi"/>
              </w:rPr>
              <w:t>&lt;Q&gt;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434CC89D" w14:textId="77777777" w:rsidR="0022598F" w:rsidRPr="00C63329" w:rsidRDefault="0022598F" w:rsidP="00225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</w:rPr>
            </w:pPr>
            <w:r w:rsidRPr="00C63329">
              <w:rPr>
                <w:rFonts w:asciiTheme="majorBidi" w:eastAsia="Times New Roman" w:hAnsiTheme="majorBidi" w:cstheme="majorBidi"/>
              </w:rPr>
              <w:t>Encadre le texte par des guillemets</w:t>
            </w:r>
          </w:p>
        </w:tc>
      </w:tr>
      <w:tr w:rsidR="0022598F" w:rsidRPr="00C63329" w14:paraId="003837F1" w14:textId="77777777" w:rsidTr="001E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1D7C40B4" w14:textId="77777777" w:rsidR="0022598F" w:rsidRPr="00C63329" w:rsidRDefault="0022598F" w:rsidP="0022598F">
            <w:pPr>
              <w:rPr>
                <w:rFonts w:asciiTheme="majorBidi" w:eastAsia="Times New Roman" w:hAnsiTheme="majorBidi" w:cstheme="majorBidi"/>
              </w:rPr>
            </w:pPr>
            <w:r w:rsidRPr="00C63329">
              <w:rPr>
                <w:rFonts w:asciiTheme="majorBidi" w:eastAsia="Times New Roman" w:hAnsiTheme="majorBidi" w:cstheme="majorBidi"/>
              </w:rPr>
              <w:t>&lt;S&gt;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42CAFC27" w14:textId="77777777" w:rsidR="0022598F" w:rsidRPr="00C63329" w:rsidRDefault="0022598F" w:rsidP="0022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</w:rPr>
            </w:pPr>
            <w:r w:rsidRPr="00C63329">
              <w:rPr>
                <w:rFonts w:asciiTheme="majorBidi" w:eastAsia="Times New Roman" w:hAnsiTheme="majorBidi" w:cstheme="majorBidi"/>
                <w:strike/>
              </w:rPr>
              <w:t>Comme strike (barré)</w:t>
            </w:r>
          </w:p>
        </w:tc>
      </w:tr>
      <w:tr w:rsidR="00EA2125" w:rsidRPr="00C63329" w14:paraId="7038AF97" w14:textId="77777777" w:rsidTr="001E4B64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07C6CEE1" w14:textId="77777777" w:rsidR="0022598F" w:rsidRPr="00C63329" w:rsidRDefault="0022598F" w:rsidP="0022598F">
            <w:pPr>
              <w:rPr>
                <w:rFonts w:asciiTheme="majorBidi" w:eastAsia="Times New Roman" w:hAnsiTheme="majorBidi" w:cstheme="majorBidi"/>
              </w:rPr>
            </w:pPr>
            <w:r w:rsidRPr="00C63329">
              <w:rPr>
                <w:rFonts w:asciiTheme="majorBidi" w:eastAsia="Times New Roman" w:hAnsiTheme="majorBidi" w:cstheme="majorBidi"/>
              </w:rPr>
              <w:t>&lt;SAMP&gt;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70FB354D" w14:textId="77777777" w:rsidR="0022598F" w:rsidRPr="00C63329" w:rsidRDefault="0022598F" w:rsidP="00225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</w:rPr>
            </w:pPr>
            <w:r w:rsidRPr="00C63329">
              <w:rPr>
                <w:rFonts w:asciiTheme="majorBidi" w:eastAsia="Times New Roman" w:hAnsiTheme="majorBidi" w:cstheme="majorBidi"/>
              </w:rPr>
              <w:t>Exemple</w:t>
            </w:r>
          </w:p>
        </w:tc>
      </w:tr>
      <w:tr w:rsidR="0022598F" w:rsidRPr="00C63329" w14:paraId="2EED68E4" w14:textId="77777777" w:rsidTr="001E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49B522AD" w14:textId="77777777" w:rsidR="0022598F" w:rsidRPr="00C63329" w:rsidRDefault="0022598F" w:rsidP="0022598F">
            <w:pPr>
              <w:rPr>
                <w:rFonts w:asciiTheme="majorBidi" w:eastAsia="Times New Roman" w:hAnsiTheme="majorBidi" w:cstheme="majorBidi"/>
              </w:rPr>
            </w:pPr>
            <w:r w:rsidRPr="00C63329">
              <w:rPr>
                <w:rFonts w:asciiTheme="majorBidi" w:eastAsia="Times New Roman" w:hAnsiTheme="majorBidi" w:cstheme="majorBidi"/>
              </w:rPr>
              <w:t>&lt;SMALL&gt;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45001333" w14:textId="77777777" w:rsidR="0022598F" w:rsidRPr="00C63329" w:rsidRDefault="0022598F" w:rsidP="0022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</w:rPr>
            </w:pPr>
            <w:r w:rsidRPr="00C63329">
              <w:rPr>
                <w:rFonts w:asciiTheme="majorBidi" w:eastAsia="Times New Roman" w:hAnsiTheme="majorBidi" w:cstheme="majorBidi"/>
              </w:rPr>
              <w:t>Police plus petite</w:t>
            </w:r>
          </w:p>
        </w:tc>
      </w:tr>
      <w:tr w:rsidR="00EA2125" w:rsidRPr="00C63329" w14:paraId="477E5FF7" w14:textId="77777777" w:rsidTr="001E4B64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64DDB2BD" w14:textId="77777777" w:rsidR="0022598F" w:rsidRPr="00C63329" w:rsidRDefault="0022598F" w:rsidP="0022598F">
            <w:pPr>
              <w:rPr>
                <w:rFonts w:asciiTheme="majorBidi" w:eastAsia="Times New Roman" w:hAnsiTheme="majorBidi" w:cstheme="majorBidi"/>
              </w:rPr>
            </w:pPr>
            <w:r w:rsidRPr="00C63329">
              <w:rPr>
                <w:rFonts w:asciiTheme="majorBidi" w:eastAsia="Times New Roman" w:hAnsiTheme="majorBidi" w:cstheme="majorBidi"/>
              </w:rPr>
              <w:t>&lt;STRONG&gt;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281EFA8B" w14:textId="77777777" w:rsidR="0022598F" w:rsidRPr="00C63329" w:rsidRDefault="0022598F" w:rsidP="00225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</w:rPr>
            </w:pPr>
            <w:r w:rsidRPr="00C63329">
              <w:rPr>
                <w:rFonts w:asciiTheme="majorBidi" w:eastAsia="Times New Roman" w:hAnsiTheme="majorBidi" w:cstheme="majorBidi"/>
                <w:b/>
                <w:bCs/>
              </w:rPr>
              <w:t>Forte accentuation rendue par du gras</w:t>
            </w:r>
          </w:p>
        </w:tc>
      </w:tr>
      <w:tr w:rsidR="0022598F" w:rsidRPr="00C63329" w14:paraId="4E0395AF" w14:textId="77777777" w:rsidTr="001E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56346CC8" w14:textId="77777777" w:rsidR="0022598F" w:rsidRPr="00C63329" w:rsidRDefault="0022598F" w:rsidP="0022598F">
            <w:pPr>
              <w:rPr>
                <w:rFonts w:asciiTheme="majorBidi" w:eastAsia="Times New Roman" w:hAnsiTheme="majorBidi" w:cstheme="majorBidi"/>
              </w:rPr>
            </w:pPr>
            <w:r w:rsidRPr="00C63329">
              <w:rPr>
                <w:rFonts w:asciiTheme="majorBidi" w:eastAsia="Times New Roman" w:hAnsiTheme="majorBidi" w:cstheme="majorBidi"/>
              </w:rPr>
              <w:t>&lt;STRIKE&gt;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343E1DA2" w14:textId="77777777" w:rsidR="0022598F" w:rsidRPr="00C63329" w:rsidRDefault="0022598F" w:rsidP="0022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</w:rPr>
            </w:pPr>
            <w:r w:rsidRPr="00C63329">
              <w:rPr>
                <w:rFonts w:asciiTheme="majorBidi" w:eastAsia="Times New Roman" w:hAnsiTheme="majorBidi" w:cstheme="majorBidi"/>
                <w:strike/>
              </w:rPr>
              <w:t>Texte barré (comme S)</w:t>
            </w:r>
          </w:p>
        </w:tc>
      </w:tr>
      <w:tr w:rsidR="00EA2125" w:rsidRPr="00C63329" w14:paraId="711D2E11" w14:textId="77777777" w:rsidTr="001E4B64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7A923F80" w14:textId="77777777" w:rsidR="0022598F" w:rsidRPr="00C63329" w:rsidRDefault="0022598F" w:rsidP="0022598F">
            <w:pPr>
              <w:rPr>
                <w:rFonts w:asciiTheme="majorBidi" w:eastAsia="Times New Roman" w:hAnsiTheme="majorBidi" w:cstheme="majorBidi"/>
              </w:rPr>
            </w:pPr>
            <w:r w:rsidRPr="00C63329">
              <w:rPr>
                <w:rFonts w:asciiTheme="majorBidi" w:eastAsia="Times New Roman" w:hAnsiTheme="majorBidi" w:cstheme="majorBidi"/>
              </w:rPr>
              <w:t>&lt;SUB&gt;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579B050A" w14:textId="77777777" w:rsidR="0022598F" w:rsidRPr="00C63329" w:rsidRDefault="0022598F" w:rsidP="00225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</w:rPr>
            </w:pPr>
            <w:r w:rsidRPr="00C63329">
              <w:rPr>
                <w:rFonts w:asciiTheme="majorBidi" w:eastAsia="Times New Roman" w:hAnsiTheme="majorBidi" w:cstheme="majorBidi"/>
              </w:rPr>
              <w:t>Texte en </w:t>
            </w:r>
            <w:r w:rsidRPr="00C63329">
              <w:rPr>
                <w:rFonts w:asciiTheme="majorBidi" w:eastAsia="Times New Roman" w:hAnsiTheme="majorBidi" w:cstheme="majorBidi"/>
                <w:vertAlign w:val="subscript"/>
              </w:rPr>
              <w:t>Indice</w:t>
            </w:r>
          </w:p>
        </w:tc>
      </w:tr>
      <w:tr w:rsidR="0022598F" w:rsidRPr="00C63329" w14:paraId="20FD6171" w14:textId="77777777" w:rsidTr="001E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077D2F6D" w14:textId="77777777" w:rsidR="0022598F" w:rsidRPr="00C63329" w:rsidRDefault="0022598F" w:rsidP="0022598F">
            <w:pPr>
              <w:rPr>
                <w:rFonts w:asciiTheme="majorBidi" w:eastAsia="Times New Roman" w:hAnsiTheme="majorBidi" w:cstheme="majorBidi"/>
              </w:rPr>
            </w:pPr>
            <w:r w:rsidRPr="00C63329">
              <w:rPr>
                <w:rFonts w:asciiTheme="majorBidi" w:eastAsia="Times New Roman" w:hAnsiTheme="majorBidi" w:cstheme="majorBidi"/>
              </w:rPr>
              <w:t>&lt;SUP&gt;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689115C7" w14:textId="77777777" w:rsidR="0022598F" w:rsidRPr="00C63329" w:rsidRDefault="0022598F" w:rsidP="0022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</w:rPr>
            </w:pPr>
            <w:r w:rsidRPr="00C63329">
              <w:rPr>
                <w:rFonts w:asciiTheme="majorBidi" w:eastAsia="Times New Roman" w:hAnsiTheme="majorBidi" w:cstheme="majorBidi"/>
              </w:rPr>
              <w:t>Texte en </w:t>
            </w:r>
            <w:r w:rsidRPr="00C63329">
              <w:rPr>
                <w:rFonts w:asciiTheme="majorBidi" w:eastAsia="Times New Roman" w:hAnsiTheme="majorBidi" w:cstheme="majorBidi"/>
                <w:vertAlign w:val="superscript"/>
              </w:rPr>
              <w:t>Exposant</w:t>
            </w:r>
          </w:p>
        </w:tc>
      </w:tr>
      <w:tr w:rsidR="00EA2125" w:rsidRPr="00C63329" w14:paraId="08313438" w14:textId="77777777" w:rsidTr="001E4B6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338FDFFA" w14:textId="77777777" w:rsidR="0022598F" w:rsidRPr="00C63329" w:rsidRDefault="0022598F" w:rsidP="0022598F">
            <w:pPr>
              <w:rPr>
                <w:rFonts w:asciiTheme="majorBidi" w:eastAsia="Times New Roman" w:hAnsiTheme="majorBidi" w:cstheme="majorBidi"/>
              </w:rPr>
            </w:pPr>
            <w:r w:rsidRPr="00C63329">
              <w:rPr>
                <w:rFonts w:asciiTheme="majorBidi" w:eastAsia="Times New Roman" w:hAnsiTheme="majorBidi" w:cstheme="majorBidi"/>
              </w:rPr>
              <w:t>&lt;TT&gt;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31904EF1" w14:textId="77777777" w:rsidR="0022598F" w:rsidRPr="00C63329" w:rsidRDefault="0022598F" w:rsidP="00225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</w:rPr>
            </w:pPr>
            <w:r w:rsidRPr="00C63329">
              <w:rPr>
                <w:rFonts w:asciiTheme="majorBidi" w:eastAsia="Times New Roman" w:hAnsiTheme="majorBidi" w:cstheme="majorBidi"/>
              </w:rPr>
              <w:t>Caractère de machine à écrire</w:t>
            </w:r>
          </w:p>
        </w:tc>
      </w:tr>
      <w:tr w:rsidR="0022598F" w:rsidRPr="00C63329" w14:paraId="28DC9A6D" w14:textId="77777777" w:rsidTr="001E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bottom w:val="single" w:sz="4" w:space="0" w:color="auto"/>
            </w:tcBorders>
            <w:hideMark/>
          </w:tcPr>
          <w:p w14:paraId="62ACF274" w14:textId="77777777" w:rsidR="0022598F" w:rsidRPr="00C63329" w:rsidRDefault="0022598F" w:rsidP="0022598F">
            <w:pPr>
              <w:rPr>
                <w:rFonts w:asciiTheme="majorBidi" w:eastAsia="Times New Roman" w:hAnsiTheme="majorBidi" w:cstheme="majorBidi"/>
              </w:rPr>
            </w:pPr>
            <w:r w:rsidRPr="00C63329">
              <w:rPr>
                <w:rFonts w:asciiTheme="majorBidi" w:eastAsia="Times New Roman" w:hAnsiTheme="majorBidi" w:cstheme="majorBidi"/>
              </w:rPr>
              <w:t>&lt;VAR&gt;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14:paraId="1FDE2921" w14:textId="77777777" w:rsidR="0022598F" w:rsidRPr="00C63329" w:rsidRDefault="0022598F" w:rsidP="0022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</w:rPr>
            </w:pPr>
            <w:r w:rsidRPr="00C63329">
              <w:rPr>
                <w:rFonts w:asciiTheme="majorBidi" w:eastAsia="Times New Roman" w:hAnsiTheme="majorBidi" w:cstheme="majorBidi"/>
                <w:i/>
                <w:iCs/>
              </w:rPr>
              <w:t>Nom d'une variable</w:t>
            </w:r>
          </w:p>
        </w:tc>
      </w:tr>
    </w:tbl>
    <w:p w14:paraId="3D60247F" w14:textId="788D3303" w:rsidR="001E4B64" w:rsidRDefault="001E4B64" w:rsidP="00EA2125">
      <w:pPr>
        <w:rPr>
          <w:rFonts w:asciiTheme="majorBidi" w:hAnsiTheme="majorBidi" w:cstheme="majorBidi"/>
          <w:lang w:val="fr-TN"/>
        </w:rPr>
      </w:pPr>
    </w:p>
    <w:p w14:paraId="0725478B" w14:textId="77777777" w:rsidR="001E4B64" w:rsidRDefault="001E4B64">
      <w:pPr>
        <w:spacing w:after="160" w:line="259" w:lineRule="auto"/>
        <w:rPr>
          <w:rFonts w:asciiTheme="majorBidi" w:hAnsiTheme="majorBidi" w:cstheme="majorBidi"/>
          <w:lang w:val="fr-TN"/>
        </w:rPr>
      </w:pPr>
    </w:p>
    <w:p w14:paraId="61C3FEE1" w14:textId="6385F4B4" w:rsidR="001E4B64" w:rsidRPr="001E4B64" w:rsidRDefault="001E4B64" w:rsidP="001E4B64">
      <w:pPr>
        <w:pStyle w:val="Lgende"/>
        <w:framePr w:hSpace="141" w:wrap="around" w:vAnchor="text" w:hAnchor="page" w:x="4855" w:y="3216"/>
        <w:jc w:val="center"/>
        <w:rPr>
          <w:b/>
          <w:bCs/>
          <w:sz w:val="24"/>
          <w:szCs w:val="24"/>
        </w:rPr>
      </w:pPr>
      <w:r w:rsidRPr="001E4B64">
        <w:rPr>
          <w:b/>
          <w:bCs/>
          <w:sz w:val="24"/>
          <w:szCs w:val="24"/>
        </w:rPr>
        <w:t xml:space="preserve">Tableau </w:t>
      </w:r>
      <w:r w:rsidRPr="001E4B64">
        <w:rPr>
          <w:b/>
          <w:bCs/>
          <w:sz w:val="24"/>
          <w:szCs w:val="24"/>
        </w:rPr>
        <w:fldChar w:fldCharType="begin"/>
      </w:r>
      <w:r w:rsidRPr="001E4B64">
        <w:rPr>
          <w:b/>
          <w:bCs/>
          <w:sz w:val="24"/>
          <w:szCs w:val="24"/>
        </w:rPr>
        <w:instrText xml:space="preserve"> SEQ Tableau \* ARABIC </w:instrText>
      </w:r>
      <w:r w:rsidRPr="001E4B64">
        <w:rPr>
          <w:b/>
          <w:bCs/>
          <w:sz w:val="24"/>
          <w:szCs w:val="24"/>
        </w:rPr>
        <w:fldChar w:fldCharType="separate"/>
      </w:r>
      <w:r w:rsidR="00F3765F">
        <w:rPr>
          <w:b/>
          <w:bCs/>
          <w:noProof/>
          <w:sz w:val="24"/>
          <w:szCs w:val="24"/>
        </w:rPr>
        <w:t>2</w:t>
      </w:r>
      <w:r w:rsidRPr="001E4B64">
        <w:rPr>
          <w:b/>
          <w:bCs/>
          <w:sz w:val="24"/>
          <w:szCs w:val="24"/>
        </w:rPr>
        <w:fldChar w:fldCharType="end"/>
      </w:r>
      <w:r w:rsidRPr="001E4B64">
        <w:rPr>
          <w:b/>
          <w:bCs/>
          <w:sz w:val="24"/>
          <w:szCs w:val="24"/>
          <w:lang w:val="fr-TN"/>
        </w:rPr>
        <w:t xml:space="preserve"> Les styles des titres </w:t>
      </w:r>
    </w:p>
    <w:tbl>
      <w:tblPr>
        <w:tblStyle w:val="Tableausimple3"/>
        <w:tblpPr w:leftFromText="141" w:rightFromText="141" w:vertAnchor="text" w:horzAnchor="margin" w:tblpY="126"/>
        <w:tblW w:w="9183" w:type="dxa"/>
        <w:tblLook w:val="04A0" w:firstRow="1" w:lastRow="0" w:firstColumn="1" w:lastColumn="0" w:noHBand="0" w:noVBand="1"/>
      </w:tblPr>
      <w:tblGrid>
        <w:gridCol w:w="3158"/>
        <w:gridCol w:w="6025"/>
      </w:tblGrid>
      <w:tr w:rsidR="001E4B64" w:rsidRPr="0022598F" w14:paraId="42C7BE47" w14:textId="77777777" w:rsidTr="001E4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</w:tcBorders>
            <w:hideMark/>
          </w:tcPr>
          <w:p w14:paraId="3C55E4CA" w14:textId="77777777" w:rsidR="001E4B64" w:rsidRPr="0022598F" w:rsidRDefault="001E4B64" w:rsidP="001E4B64">
            <w:pPr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22598F">
              <w:rPr>
                <w:rFonts w:ascii="Verdana" w:eastAsia="Times New Roman" w:hAnsi="Verdana" w:cs="Times New Roman"/>
                <w:sz w:val="17"/>
                <w:szCs w:val="17"/>
              </w:rPr>
              <w:t>Balise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4636E3A3" w14:textId="77777777" w:rsidR="001E4B64" w:rsidRPr="0022598F" w:rsidRDefault="001E4B64" w:rsidP="001E4B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22598F">
              <w:rPr>
                <w:rFonts w:ascii="Verdana" w:eastAsia="Times New Roman" w:hAnsi="Verdana" w:cs="Times New Roman"/>
                <w:sz w:val="17"/>
                <w:szCs w:val="17"/>
              </w:rPr>
              <w:t>Effet Visuel</w:t>
            </w:r>
          </w:p>
        </w:tc>
      </w:tr>
      <w:tr w:rsidR="001E4B64" w:rsidRPr="0022598F" w14:paraId="07FDD27C" w14:textId="77777777" w:rsidTr="001E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03DB9060" w14:textId="77777777" w:rsidR="001E4B64" w:rsidRPr="0022598F" w:rsidRDefault="001E4B64" w:rsidP="001E4B64">
            <w:pPr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22598F">
              <w:rPr>
                <w:rFonts w:ascii="Verdana" w:eastAsia="Times New Roman" w:hAnsi="Verdana" w:cs="Times New Roman"/>
                <w:sz w:val="17"/>
                <w:szCs w:val="17"/>
              </w:rPr>
              <w:t>H1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193E598A" w14:textId="77777777" w:rsidR="001E4B64" w:rsidRPr="0022598F" w:rsidRDefault="001E4B64" w:rsidP="001E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22598F">
              <w:rPr>
                <w:rFonts w:ascii="Verdana" w:eastAsia="Times New Roman" w:hAnsi="Verdana" w:cs="Times New Roman"/>
                <w:sz w:val="72"/>
                <w:szCs w:val="72"/>
              </w:rPr>
              <w:t>Test</w:t>
            </w:r>
          </w:p>
        </w:tc>
      </w:tr>
      <w:tr w:rsidR="001E4B64" w:rsidRPr="0022598F" w14:paraId="52443813" w14:textId="77777777" w:rsidTr="001E4B64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2F80A03C" w14:textId="77777777" w:rsidR="001E4B64" w:rsidRPr="0022598F" w:rsidRDefault="001E4B64" w:rsidP="001E4B64">
            <w:pPr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22598F">
              <w:rPr>
                <w:rFonts w:ascii="Verdana" w:eastAsia="Times New Roman" w:hAnsi="Verdana" w:cs="Times New Roman"/>
                <w:sz w:val="17"/>
                <w:szCs w:val="17"/>
              </w:rPr>
              <w:t>H2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748FF8AF" w14:textId="77777777" w:rsidR="001E4B64" w:rsidRPr="0022598F" w:rsidRDefault="001E4B64" w:rsidP="001E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22598F">
              <w:rPr>
                <w:rFonts w:ascii="Verdana" w:eastAsia="Times New Roman" w:hAnsi="Verdana" w:cs="Times New Roman"/>
                <w:sz w:val="48"/>
                <w:szCs w:val="48"/>
              </w:rPr>
              <w:t>Test</w:t>
            </w:r>
          </w:p>
        </w:tc>
      </w:tr>
      <w:tr w:rsidR="001E4B64" w:rsidRPr="0022598F" w14:paraId="212BD6F1" w14:textId="77777777" w:rsidTr="001E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1E281D53" w14:textId="77777777" w:rsidR="001E4B64" w:rsidRPr="0022598F" w:rsidRDefault="001E4B64" w:rsidP="001E4B64">
            <w:pPr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22598F">
              <w:rPr>
                <w:rFonts w:ascii="Verdana" w:eastAsia="Times New Roman" w:hAnsi="Verdana" w:cs="Times New Roman"/>
                <w:sz w:val="17"/>
                <w:szCs w:val="17"/>
              </w:rPr>
              <w:t>H3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03F9CCA0" w14:textId="77777777" w:rsidR="001E4B64" w:rsidRPr="0022598F" w:rsidRDefault="001E4B64" w:rsidP="001E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22598F">
              <w:rPr>
                <w:rFonts w:ascii="Verdana" w:eastAsia="Times New Roman" w:hAnsi="Verdana" w:cs="Times New Roman"/>
                <w:sz w:val="36"/>
                <w:szCs w:val="36"/>
              </w:rPr>
              <w:t>Test</w:t>
            </w:r>
          </w:p>
        </w:tc>
      </w:tr>
      <w:tr w:rsidR="001E4B64" w:rsidRPr="0022598F" w14:paraId="5E863FB3" w14:textId="77777777" w:rsidTr="001E4B6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29E19399" w14:textId="77777777" w:rsidR="001E4B64" w:rsidRPr="0022598F" w:rsidRDefault="001E4B64" w:rsidP="001E4B64">
            <w:pPr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22598F">
              <w:rPr>
                <w:rFonts w:ascii="Verdana" w:eastAsia="Times New Roman" w:hAnsi="Verdana" w:cs="Times New Roman"/>
                <w:sz w:val="17"/>
                <w:szCs w:val="17"/>
              </w:rPr>
              <w:t>H4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4DE82953" w14:textId="77777777" w:rsidR="001E4B64" w:rsidRPr="0022598F" w:rsidRDefault="001E4B64" w:rsidP="001E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22598F">
              <w:rPr>
                <w:rFonts w:ascii="Verdana" w:eastAsia="Times New Roman" w:hAnsi="Verdana" w:cs="Times New Roman"/>
                <w:sz w:val="27"/>
                <w:szCs w:val="27"/>
              </w:rPr>
              <w:t>Test</w:t>
            </w:r>
          </w:p>
        </w:tc>
      </w:tr>
      <w:tr w:rsidR="001E4B64" w:rsidRPr="0022598F" w14:paraId="065673C8" w14:textId="77777777" w:rsidTr="001E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5F469B1B" w14:textId="77777777" w:rsidR="001E4B64" w:rsidRPr="0022598F" w:rsidRDefault="001E4B64" w:rsidP="001E4B64">
            <w:pPr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22598F">
              <w:rPr>
                <w:rFonts w:ascii="Verdana" w:eastAsia="Times New Roman" w:hAnsi="Verdana" w:cs="Times New Roman"/>
                <w:sz w:val="17"/>
                <w:szCs w:val="17"/>
              </w:rPr>
              <w:t>H5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32B935EC" w14:textId="77777777" w:rsidR="001E4B64" w:rsidRPr="0022598F" w:rsidRDefault="001E4B64" w:rsidP="001E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22598F">
              <w:rPr>
                <w:rFonts w:ascii="Verdana" w:eastAsia="Times New Roman" w:hAnsi="Verdana" w:cs="Times New Roman"/>
                <w:sz w:val="20"/>
                <w:szCs w:val="20"/>
              </w:rPr>
              <w:t>Test</w:t>
            </w:r>
          </w:p>
        </w:tc>
      </w:tr>
      <w:tr w:rsidR="001E4B64" w:rsidRPr="0022598F" w14:paraId="7625617E" w14:textId="77777777" w:rsidTr="001E4B64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bottom w:val="single" w:sz="4" w:space="0" w:color="auto"/>
            </w:tcBorders>
            <w:hideMark/>
          </w:tcPr>
          <w:p w14:paraId="3DA4795A" w14:textId="77777777" w:rsidR="001E4B64" w:rsidRPr="0022598F" w:rsidRDefault="001E4B64" w:rsidP="001E4B64">
            <w:pPr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22598F">
              <w:rPr>
                <w:rFonts w:ascii="Verdana" w:eastAsia="Times New Roman" w:hAnsi="Verdana" w:cs="Times New Roman"/>
                <w:sz w:val="17"/>
                <w:szCs w:val="17"/>
              </w:rPr>
              <w:t>H6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14:paraId="69D0464A" w14:textId="77777777" w:rsidR="001E4B64" w:rsidRPr="0022598F" w:rsidRDefault="001E4B64" w:rsidP="001E4B6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22598F">
              <w:rPr>
                <w:rFonts w:ascii="Verdana" w:eastAsia="Times New Roman" w:hAnsi="Verdana" w:cs="Times New Roman"/>
                <w:sz w:val="15"/>
                <w:szCs w:val="15"/>
              </w:rPr>
              <w:t>Test</w:t>
            </w:r>
          </w:p>
        </w:tc>
      </w:tr>
    </w:tbl>
    <w:p w14:paraId="6D64A104" w14:textId="65ABA52F" w:rsidR="001E4B64" w:rsidRDefault="001E4B64">
      <w:pPr>
        <w:rPr>
          <w:b/>
          <w:bCs/>
          <w:caps/>
        </w:rPr>
      </w:pPr>
      <w:r>
        <w:rPr>
          <w:b/>
          <w:bCs/>
          <w:caps/>
        </w:rPr>
        <w:t xml:space="preserve"> </w:t>
      </w:r>
      <w:r>
        <w:rPr>
          <w:b/>
          <w:bCs/>
          <w:caps/>
        </w:rPr>
        <w:br w:type="page"/>
      </w:r>
    </w:p>
    <w:tbl>
      <w:tblPr>
        <w:tblStyle w:val="Tableausimple3"/>
        <w:tblpPr w:leftFromText="141" w:rightFromText="141" w:vertAnchor="page" w:horzAnchor="margin" w:tblpY="1531"/>
        <w:tblW w:w="9225" w:type="dxa"/>
        <w:tblLook w:val="04A0" w:firstRow="1" w:lastRow="0" w:firstColumn="1" w:lastColumn="0" w:noHBand="0" w:noVBand="1"/>
      </w:tblPr>
      <w:tblGrid>
        <w:gridCol w:w="3848"/>
        <w:gridCol w:w="1189"/>
        <w:gridCol w:w="4188"/>
      </w:tblGrid>
      <w:tr w:rsidR="001E4B64" w:rsidRPr="00EA2125" w14:paraId="56A34D44" w14:textId="77777777" w:rsidTr="001E4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</w:tcBorders>
            <w:hideMark/>
          </w:tcPr>
          <w:p w14:paraId="0E7AA76A" w14:textId="77777777" w:rsidR="001E4B64" w:rsidRPr="00EA2125" w:rsidRDefault="001E4B64" w:rsidP="001E4B64">
            <w:pPr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EA2125">
              <w:rPr>
                <w:rFonts w:ascii="Verdana" w:eastAsia="Times New Roman" w:hAnsi="Verdana" w:cs="Times New Roman"/>
                <w:sz w:val="17"/>
                <w:szCs w:val="17"/>
              </w:rPr>
              <w:lastRenderedPageBreak/>
              <w:t>Balise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127544BC" w14:textId="77777777" w:rsidR="001E4B64" w:rsidRPr="00EA2125" w:rsidRDefault="001E4B64" w:rsidP="001E4B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EA2125">
              <w:rPr>
                <w:rFonts w:ascii="Verdana" w:eastAsia="Times New Roman" w:hAnsi="Verdana" w:cs="Times New Roman"/>
                <w:sz w:val="17"/>
                <w:szCs w:val="17"/>
              </w:rPr>
              <w:t>Attribut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7DA8EC1" w14:textId="77777777" w:rsidR="001E4B64" w:rsidRPr="00EA2125" w:rsidRDefault="001E4B64" w:rsidP="001E4B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EA2125">
              <w:rPr>
                <w:rFonts w:ascii="Verdana" w:eastAsia="Times New Roman" w:hAnsi="Verdana" w:cs="Times New Roman"/>
                <w:sz w:val="17"/>
                <w:szCs w:val="17"/>
              </w:rPr>
              <w:t>Effet Visuel</w:t>
            </w:r>
          </w:p>
        </w:tc>
      </w:tr>
      <w:tr w:rsidR="001E4B64" w:rsidRPr="00EA2125" w14:paraId="5B0CA894" w14:textId="77777777" w:rsidTr="001E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51D80AA9" w14:textId="77777777" w:rsidR="001E4B64" w:rsidRPr="00EA2125" w:rsidRDefault="001E4B64" w:rsidP="001E4B64">
            <w:pPr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  <w:tc>
          <w:tcPr>
            <w:tcW w:w="0" w:type="auto"/>
            <w:hideMark/>
          </w:tcPr>
          <w:p w14:paraId="681DD0E1" w14:textId="77777777" w:rsidR="001E4B64" w:rsidRPr="00EA2125" w:rsidRDefault="001E4B64" w:rsidP="001E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AE33F9F" w14:textId="77777777" w:rsidR="001E4B64" w:rsidRPr="00EA2125" w:rsidRDefault="001E4B64" w:rsidP="001E4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4B64" w:rsidRPr="00EA2125" w14:paraId="1D118881" w14:textId="77777777" w:rsidTr="001E4B64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0FAC0C3C" w14:textId="77777777" w:rsidR="001E4B64" w:rsidRPr="00EA2125" w:rsidRDefault="001E4B64" w:rsidP="001E4B64">
            <w:pPr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EA2125">
              <w:rPr>
                <w:rFonts w:ascii="Verdana" w:eastAsia="Times New Roman" w:hAnsi="Verdana" w:cs="Times New Roman"/>
                <w:sz w:val="17"/>
                <w:szCs w:val="17"/>
              </w:rPr>
              <w:t>&lt;br&gt;</w:t>
            </w:r>
          </w:p>
        </w:tc>
        <w:tc>
          <w:tcPr>
            <w:tcW w:w="0" w:type="auto"/>
            <w:hideMark/>
          </w:tcPr>
          <w:p w14:paraId="565E24CD" w14:textId="77777777" w:rsidR="001E4B64" w:rsidRPr="00EA2125" w:rsidRDefault="001E4B64" w:rsidP="001E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EA2125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4B69F7E" w14:textId="77777777" w:rsidR="001E4B64" w:rsidRPr="00EA2125" w:rsidRDefault="001E4B64" w:rsidP="001E4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EA2125">
              <w:rPr>
                <w:rFonts w:ascii="Verdana" w:eastAsia="Times New Roman" w:hAnsi="Verdana" w:cs="Times New Roman"/>
                <w:sz w:val="17"/>
                <w:szCs w:val="17"/>
              </w:rPr>
              <w:t>retour à la ligne</w:t>
            </w:r>
          </w:p>
        </w:tc>
      </w:tr>
      <w:tr w:rsidR="001E4B64" w:rsidRPr="00EA2125" w14:paraId="2DE934DC" w14:textId="77777777" w:rsidTr="001E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44AE8DB6" w14:textId="77777777" w:rsidR="001E4B64" w:rsidRPr="00EA2125" w:rsidRDefault="001E4B64" w:rsidP="001E4B64">
            <w:pPr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EA2125">
              <w:rPr>
                <w:rFonts w:ascii="Verdana" w:eastAsia="Times New Roman" w:hAnsi="Verdana" w:cs="Times New Roman"/>
                <w:sz w:val="17"/>
                <w:szCs w:val="17"/>
              </w:rPr>
              <w:t>&lt;p&gt; et &lt;/p&gt;</w:t>
            </w:r>
          </w:p>
        </w:tc>
        <w:tc>
          <w:tcPr>
            <w:tcW w:w="0" w:type="auto"/>
            <w:hideMark/>
          </w:tcPr>
          <w:p w14:paraId="777F5894" w14:textId="77777777" w:rsidR="001E4B64" w:rsidRPr="00EA2125" w:rsidRDefault="001E4B64" w:rsidP="001E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EA2125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B762152" w14:textId="77777777" w:rsidR="001E4B64" w:rsidRPr="00EA2125" w:rsidRDefault="001E4B64" w:rsidP="001E4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EA2125">
              <w:rPr>
                <w:rFonts w:ascii="Verdana" w:eastAsia="Times New Roman" w:hAnsi="Verdana" w:cs="Times New Roman"/>
                <w:sz w:val="17"/>
                <w:szCs w:val="17"/>
              </w:rPr>
              <w:t>paragraphe</w:t>
            </w:r>
          </w:p>
        </w:tc>
      </w:tr>
      <w:tr w:rsidR="001E4B64" w:rsidRPr="00EA2125" w14:paraId="030ECE2B" w14:textId="77777777" w:rsidTr="001E4B64">
        <w:trPr>
          <w:trHeight w:val="9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bottom w:val="single" w:sz="4" w:space="0" w:color="auto"/>
            </w:tcBorders>
            <w:hideMark/>
          </w:tcPr>
          <w:p w14:paraId="669DAF51" w14:textId="77777777" w:rsidR="001E4B64" w:rsidRPr="00EA2125" w:rsidRDefault="001E4B64" w:rsidP="001E4B64">
            <w:pPr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EA2125">
              <w:rPr>
                <w:rFonts w:ascii="Verdana" w:eastAsia="Times New Roman" w:hAnsi="Verdana" w:cs="Times New Roman"/>
                <w:sz w:val="17"/>
                <w:szCs w:val="17"/>
              </w:rPr>
              <w:t>&lt;hr size=5 width=20% align=left&gt;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4A5B96A2" w14:textId="77777777" w:rsidR="001E4B64" w:rsidRPr="00EA2125" w:rsidRDefault="001E4B64" w:rsidP="001E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EA2125">
              <w:rPr>
                <w:rFonts w:ascii="Verdana" w:eastAsia="Times New Roman" w:hAnsi="Verdana" w:cs="Times New Roman"/>
                <w:sz w:val="17"/>
                <w:szCs w:val="17"/>
              </w:rPr>
              <w:t>SIZE</w:t>
            </w:r>
            <w:r w:rsidRPr="00EA2125">
              <w:rPr>
                <w:rFonts w:ascii="Verdana" w:eastAsia="Times New Roman" w:hAnsi="Verdana" w:cs="Times New Roman"/>
                <w:sz w:val="17"/>
                <w:szCs w:val="17"/>
              </w:rPr>
              <w:br/>
              <w:t>WIDTH</w:t>
            </w:r>
            <w:r w:rsidRPr="00EA2125">
              <w:rPr>
                <w:rFonts w:ascii="Verdana" w:eastAsia="Times New Roman" w:hAnsi="Verdana" w:cs="Times New Roman"/>
                <w:sz w:val="17"/>
                <w:szCs w:val="17"/>
              </w:rPr>
              <w:br/>
              <w:t>ALIGN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EA762" w14:textId="77777777" w:rsidR="001E4B64" w:rsidRPr="00EA2125" w:rsidRDefault="00BD3485" w:rsidP="001E4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pict w14:anchorId="1F9B1E70">
                <v:rect id="_x0000_i1025" style="width:198.55pt;height:.75pt" o:hrpct="0" o:hralign="center" o:hrstd="t" o:hrnoshade="t" o:hr="t" fillcolor="#40507c" stroked="f"/>
              </w:pict>
            </w:r>
          </w:p>
          <w:p w14:paraId="65582EF8" w14:textId="77777777" w:rsidR="001E4B64" w:rsidRPr="00EA2125" w:rsidRDefault="00BD3485" w:rsidP="001E4B6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pict w14:anchorId="1CEB6B28">
                <v:rect id="_x0000_i1026" style="width:94.05pt;height:.75pt" o:hrpct="200" o:hralign="center" o:hrstd="t" o:hrnoshade="t" o:hr="t" fillcolor="#40507c" stroked="f"/>
              </w:pict>
            </w:r>
          </w:p>
        </w:tc>
      </w:tr>
    </w:tbl>
    <w:p w14:paraId="6DFF465F" w14:textId="58455461" w:rsidR="001E4B64" w:rsidRPr="00F3765F" w:rsidRDefault="001E4B64" w:rsidP="00F3765F">
      <w:pPr>
        <w:pStyle w:val="Lgende"/>
        <w:framePr w:hSpace="141" w:wrap="around" w:vAnchor="page" w:hAnchor="page" w:x="5080" w:y="3961"/>
        <w:rPr>
          <w:b/>
          <w:bCs/>
          <w:sz w:val="24"/>
          <w:szCs w:val="24"/>
        </w:rPr>
      </w:pPr>
      <w:r w:rsidRPr="00F3765F">
        <w:rPr>
          <w:b/>
          <w:bCs/>
          <w:sz w:val="24"/>
          <w:szCs w:val="24"/>
        </w:rPr>
        <w:t xml:space="preserve">Tableau </w:t>
      </w:r>
      <w:r w:rsidRPr="00F3765F">
        <w:rPr>
          <w:b/>
          <w:bCs/>
          <w:sz w:val="24"/>
          <w:szCs w:val="24"/>
        </w:rPr>
        <w:fldChar w:fldCharType="begin"/>
      </w:r>
      <w:r w:rsidRPr="00F3765F">
        <w:rPr>
          <w:b/>
          <w:bCs/>
          <w:sz w:val="24"/>
          <w:szCs w:val="24"/>
        </w:rPr>
        <w:instrText xml:space="preserve"> SEQ Tableau \* ARABIC </w:instrText>
      </w:r>
      <w:r w:rsidRPr="00F3765F">
        <w:rPr>
          <w:b/>
          <w:bCs/>
          <w:sz w:val="24"/>
          <w:szCs w:val="24"/>
        </w:rPr>
        <w:fldChar w:fldCharType="separate"/>
      </w:r>
      <w:r w:rsidR="00F3765F">
        <w:rPr>
          <w:b/>
          <w:bCs/>
          <w:noProof/>
          <w:sz w:val="24"/>
          <w:szCs w:val="24"/>
        </w:rPr>
        <w:t>3</w:t>
      </w:r>
      <w:r w:rsidRPr="00F3765F">
        <w:rPr>
          <w:b/>
          <w:bCs/>
          <w:sz w:val="24"/>
          <w:szCs w:val="24"/>
        </w:rPr>
        <w:fldChar w:fldCharType="end"/>
      </w:r>
      <w:r w:rsidRPr="00F3765F">
        <w:rPr>
          <w:b/>
          <w:bCs/>
          <w:sz w:val="24"/>
          <w:szCs w:val="24"/>
          <w:lang w:val="fr-TN"/>
        </w:rPr>
        <w:t xml:space="preserve"> Paragraphes Styles</w:t>
      </w:r>
    </w:p>
    <w:tbl>
      <w:tblPr>
        <w:tblStyle w:val="Tableausimple3"/>
        <w:tblpPr w:leftFromText="141" w:rightFromText="141" w:vertAnchor="text" w:horzAnchor="margin" w:tblpY="3529"/>
        <w:tblW w:w="10627" w:type="dxa"/>
        <w:tblLook w:val="04A0" w:firstRow="1" w:lastRow="0" w:firstColumn="1" w:lastColumn="0" w:noHBand="0" w:noVBand="1"/>
      </w:tblPr>
      <w:tblGrid>
        <w:gridCol w:w="3364"/>
        <w:gridCol w:w="7263"/>
      </w:tblGrid>
      <w:tr w:rsidR="00F3765F" w:rsidRPr="00EA2125" w14:paraId="05A5AF3C" w14:textId="77777777" w:rsidTr="00B24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</w:tcBorders>
            <w:hideMark/>
          </w:tcPr>
          <w:p w14:paraId="45C29825" w14:textId="77777777" w:rsidR="00F3765F" w:rsidRPr="00EA2125" w:rsidRDefault="00F3765F" w:rsidP="00F3765F">
            <w:pPr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EA2125">
              <w:rPr>
                <w:rFonts w:ascii="Verdana" w:eastAsia="Times New Roman" w:hAnsi="Verdana" w:cs="Times New Roman"/>
                <w:sz w:val="17"/>
                <w:szCs w:val="17"/>
              </w:rPr>
              <w:t>Conteneur</w:t>
            </w:r>
          </w:p>
        </w:tc>
        <w:tc>
          <w:tcPr>
            <w:tcW w:w="7263" w:type="dxa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5553A9CB" w14:textId="77777777" w:rsidR="00F3765F" w:rsidRPr="00EA2125" w:rsidRDefault="00F3765F" w:rsidP="00F376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EA2125">
              <w:rPr>
                <w:rFonts w:ascii="Verdana" w:eastAsia="Times New Roman" w:hAnsi="Verdana" w:cs="Times New Roman"/>
                <w:sz w:val="17"/>
                <w:szCs w:val="17"/>
              </w:rPr>
              <w:t>Effet Visuel</w:t>
            </w:r>
          </w:p>
        </w:tc>
      </w:tr>
      <w:tr w:rsidR="00F3765F" w:rsidRPr="00EA2125" w14:paraId="4DCC2D1A" w14:textId="77777777" w:rsidTr="00B24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40404625" w14:textId="77777777" w:rsidR="00F3765F" w:rsidRPr="00EA2125" w:rsidRDefault="00F3765F" w:rsidP="00F3765F">
            <w:pPr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  <w:tc>
          <w:tcPr>
            <w:tcW w:w="7263" w:type="dxa"/>
            <w:tcBorders>
              <w:right w:val="single" w:sz="4" w:space="0" w:color="auto"/>
            </w:tcBorders>
            <w:hideMark/>
          </w:tcPr>
          <w:p w14:paraId="7CCFDFDD" w14:textId="77777777" w:rsidR="00F3765F" w:rsidRPr="00EA2125" w:rsidRDefault="00F3765F" w:rsidP="00F3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765F" w:rsidRPr="00EA2125" w14:paraId="271BEE41" w14:textId="77777777" w:rsidTr="00B245D1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2CEB1630" w14:textId="77777777" w:rsidR="00F3765F" w:rsidRPr="00EA2125" w:rsidRDefault="00F3765F" w:rsidP="00F3765F">
            <w:pPr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EA2125">
              <w:rPr>
                <w:rFonts w:ascii="Verdana" w:eastAsia="Times New Roman" w:hAnsi="Verdana" w:cs="Times New Roman"/>
                <w:sz w:val="17"/>
                <w:szCs w:val="17"/>
              </w:rPr>
              <w:t>&lt;blockquote&gt; et &lt;/blockquote&gt;</w:t>
            </w:r>
          </w:p>
        </w:tc>
        <w:tc>
          <w:tcPr>
            <w:tcW w:w="7263" w:type="dxa"/>
            <w:tcBorders>
              <w:right w:val="single" w:sz="4" w:space="0" w:color="auto"/>
            </w:tcBorders>
            <w:hideMark/>
          </w:tcPr>
          <w:p w14:paraId="51BEFDD0" w14:textId="77777777" w:rsidR="00F3765F" w:rsidRPr="00EA2125" w:rsidRDefault="00F3765F" w:rsidP="00F3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EA2125">
              <w:rPr>
                <w:rFonts w:ascii="Verdana" w:eastAsia="Times New Roman" w:hAnsi="Verdana" w:cs="Times New Roman"/>
                <w:sz w:val="17"/>
                <w:szCs w:val="17"/>
              </w:rPr>
              <w:t>Texte indenté</w:t>
            </w:r>
          </w:p>
        </w:tc>
      </w:tr>
      <w:tr w:rsidR="00F3765F" w:rsidRPr="00EA2125" w14:paraId="3845BB48" w14:textId="77777777" w:rsidTr="00B24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758FF758" w14:textId="77777777" w:rsidR="00F3765F" w:rsidRPr="00EA2125" w:rsidRDefault="00F3765F" w:rsidP="00F3765F">
            <w:pPr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EA2125">
              <w:rPr>
                <w:rFonts w:ascii="Verdana" w:eastAsia="Times New Roman" w:hAnsi="Verdana" w:cs="Times New Roman"/>
                <w:sz w:val="17"/>
                <w:szCs w:val="17"/>
              </w:rPr>
              <w:t>&lt;address&gt; et &lt;/address&gt;</w:t>
            </w:r>
          </w:p>
        </w:tc>
        <w:tc>
          <w:tcPr>
            <w:tcW w:w="7263" w:type="dxa"/>
            <w:tcBorders>
              <w:right w:val="single" w:sz="4" w:space="0" w:color="auto"/>
            </w:tcBorders>
            <w:hideMark/>
          </w:tcPr>
          <w:p w14:paraId="2F10F2F7" w14:textId="77777777" w:rsidR="00F3765F" w:rsidRPr="00EA2125" w:rsidRDefault="00F3765F" w:rsidP="00F3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/>
                <w:iCs/>
                <w:sz w:val="17"/>
                <w:szCs w:val="17"/>
              </w:rPr>
            </w:pPr>
            <w:r w:rsidRPr="00EA2125">
              <w:rPr>
                <w:rFonts w:ascii="Verdana" w:eastAsia="Times New Roman" w:hAnsi="Verdana" w:cs="Times New Roman"/>
                <w:i/>
                <w:iCs/>
                <w:sz w:val="17"/>
                <w:szCs w:val="17"/>
              </w:rPr>
              <w:t>Pour écrire une adresse</w:t>
            </w:r>
          </w:p>
        </w:tc>
      </w:tr>
      <w:tr w:rsidR="00F3765F" w:rsidRPr="00EA2125" w14:paraId="2BE6D033" w14:textId="77777777" w:rsidTr="00B245D1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662E92EB" w14:textId="77777777" w:rsidR="00F3765F" w:rsidRPr="00EA2125" w:rsidRDefault="00F3765F" w:rsidP="00F3765F">
            <w:pPr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EA2125">
              <w:rPr>
                <w:rFonts w:ascii="Verdana" w:eastAsia="Times New Roman" w:hAnsi="Verdana" w:cs="Times New Roman"/>
                <w:sz w:val="17"/>
                <w:szCs w:val="17"/>
              </w:rPr>
              <w:t>&lt;note&gt; et &lt;/note&gt;</w:t>
            </w:r>
          </w:p>
        </w:tc>
        <w:tc>
          <w:tcPr>
            <w:tcW w:w="7263" w:type="dxa"/>
            <w:tcBorders>
              <w:right w:val="single" w:sz="4" w:space="0" w:color="auto"/>
            </w:tcBorders>
            <w:hideMark/>
          </w:tcPr>
          <w:p w14:paraId="23C73271" w14:textId="77777777" w:rsidR="00F3765F" w:rsidRPr="00EA2125" w:rsidRDefault="00F3765F" w:rsidP="00F3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EA2125">
              <w:rPr>
                <w:rFonts w:ascii="Verdana" w:eastAsia="Times New Roman" w:hAnsi="Verdana" w:cs="Times New Roman"/>
                <w:sz w:val="17"/>
                <w:szCs w:val="17"/>
              </w:rPr>
              <w:t>Permet de rédiger une note</w:t>
            </w:r>
          </w:p>
        </w:tc>
      </w:tr>
      <w:tr w:rsidR="00F3765F" w:rsidRPr="00EA2125" w14:paraId="0A590C2D" w14:textId="77777777" w:rsidTr="00B24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50CE0261" w14:textId="77777777" w:rsidR="00F3765F" w:rsidRPr="00EA2125" w:rsidRDefault="00F3765F" w:rsidP="00F3765F">
            <w:pPr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EA2125">
              <w:rPr>
                <w:rFonts w:ascii="Verdana" w:eastAsia="Times New Roman" w:hAnsi="Verdana" w:cs="Times New Roman"/>
                <w:sz w:val="17"/>
                <w:szCs w:val="17"/>
              </w:rPr>
              <w:t>&lt;fn&gt; et &lt;/fn&gt;</w:t>
            </w:r>
          </w:p>
        </w:tc>
        <w:tc>
          <w:tcPr>
            <w:tcW w:w="7263" w:type="dxa"/>
            <w:tcBorders>
              <w:right w:val="single" w:sz="4" w:space="0" w:color="auto"/>
            </w:tcBorders>
            <w:hideMark/>
          </w:tcPr>
          <w:p w14:paraId="0A3E1284" w14:textId="77777777" w:rsidR="00F3765F" w:rsidRPr="00EA2125" w:rsidRDefault="00F3765F" w:rsidP="00F3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EA2125">
              <w:rPr>
                <w:rFonts w:ascii="Verdana" w:eastAsia="Times New Roman" w:hAnsi="Verdana" w:cs="Times New Roman"/>
                <w:sz w:val="17"/>
                <w:szCs w:val="17"/>
              </w:rPr>
              <w:t>Permet de réaliser une note de fin de page</w:t>
            </w:r>
          </w:p>
        </w:tc>
      </w:tr>
      <w:tr w:rsidR="00F3765F" w:rsidRPr="00EA2125" w14:paraId="60A678FF" w14:textId="77777777" w:rsidTr="00B245D1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1534D2FF" w14:textId="77777777" w:rsidR="00F3765F" w:rsidRPr="00EA2125" w:rsidRDefault="00F3765F" w:rsidP="00F3765F">
            <w:pPr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EA2125">
              <w:rPr>
                <w:rFonts w:ascii="Verdana" w:eastAsia="Times New Roman" w:hAnsi="Verdana" w:cs="Times New Roman"/>
                <w:sz w:val="17"/>
                <w:szCs w:val="17"/>
              </w:rPr>
              <w:t>&lt;banner&gt; et &lt;/banner&gt;</w:t>
            </w:r>
          </w:p>
        </w:tc>
        <w:tc>
          <w:tcPr>
            <w:tcW w:w="7263" w:type="dxa"/>
            <w:tcBorders>
              <w:right w:val="single" w:sz="4" w:space="0" w:color="auto"/>
            </w:tcBorders>
            <w:hideMark/>
          </w:tcPr>
          <w:p w14:paraId="268F4067" w14:textId="77777777" w:rsidR="00F3765F" w:rsidRPr="00EA2125" w:rsidRDefault="00F3765F" w:rsidP="00F3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EA2125">
              <w:rPr>
                <w:rFonts w:ascii="Verdana" w:eastAsia="Times New Roman" w:hAnsi="Verdana" w:cs="Times New Roman"/>
                <w:sz w:val="17"/>
                <w:szCs w:val="17"/>
              </w:rPr>
              <w:t>Fixe un bloc de texte par rapport à la page</w:t>
            </w:r>
          </w:p>
        </w:tc>
      </w:tr>
      <w:tr w:rsidR="00F3765F" w:rsidRPr="00EA2125" w14:paraId="5282C868" w14:textId="77777777" w:rsidTr="00B24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bottom w:val="single" w:sz="4" w:space="0" w:color="auto"/>
            </w:tcBorders>
            <w:hideMark/>
          </w:tcPr>
          <w:p w14:paraId="6D7CB6B6" w14:textId="77777777" w:rsidR="00F3765F" w:rsidRPr="00EA2125" w:rsidRDefault="00F3765F" w:rsidP="00F3765F">
            <w:pPr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EA2125">
              <w:rPr>
                <w:rFonts w:ascii="Verdana" w:eastAsia="Times New Roman" w:hAnsi="Verdana" w:cs="Times New Roman"/>
                <w:sz w:val="17"/>
                <w:szCs w:val="17"/>
              </w:rPr>
              <w:t>&lt;pre&gt; et &lt;/pre&gt;</w:t>
            </w:r>
          </w:p>
        </w:tc>
        <w:tc>
          <w:tcPr>
            <w:tcW w:w="7263" w:type="dxa"/>
            <w:tcBorders>
              <w:bottom w:val="single" w:sz="4" w:space="0" w:color="auto"/>
              <w:right w:val="single" w:sz="4" w:space="0" w:color="auto"/>
            </w:tcBorders>
            <w:hideMark/>
          </w:tcPr>
          <w:p w14:paraId="647A496B" w14:textId="77777777" w:rsidR="00F3765F" w:rsidRPr="00EA2125" w:rsidRDefault="00F3765F" w:rsidP="00F37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A2125">
              <w:rPr>
                <w:rFonts w:ascii="Courier New" w:eastAsia="Times New Roman" w:hAnsi="Courier New" w:cs="Courier New"/>
                <w:sz w:val="20"/>
                <w:szCs w:val="20"/>
              </w:rPr>
              <w:t>Permet d'écrire un texte</w:t>
            </w:r>
          </w:p>
          <w:p w14:paraId="425F7DE4" w14:textId="77777777" w:rsidR="00F3765F" w:rsidRPr="00EA2125" w:rsidRDefault="00F3765F" w:rsidP="00F37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A2125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EA2125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préformatté en conservant les espaces,</w:t>
            </w:r>
          </w:p>
          <w:p w14:paraId="646D5C82" w14:textId="77777777" w:rsidR="00F3765F" w:rsidRPr="00EA2125" w:rsidRDefault="00F3765F" w:rsidP="00F3765F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A2125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EA2125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les retours à la ligne et les tabulations.</w:t>
            </w:r>
          </w:p>
        </w:tc>
      </w:tr>
    </w:tbl>
    <w:p w14:paraId="415154C4" w14:textId="0B540221" w:rsidR="00F3765F" w:rsidRPr="00F3765F" w:rsidRDefault="00F3765F" w:rsidP="00F3765F">
      <w:pPr>
        <w:pStyle w:val="Lgende"/>
        <w:framePr w:hSpace="141" w:wrap="around" w:vAnchor="text" w:hAnchor="page" w:x="4945" w:y="6639"/>
        <w:rPr>
          <w:b/>
          <w:bCs/>
          <w:sz w:val="24"/>
          <w:szCs w:val="24"/>
        </w:rPr>
      </w:pPr>
      <w:r w:rsidRPr="00F3765F">
        <w:rPr>
          <w:b/>
          <w:bCs/>
          <w:sz w:val="24"/>
          <w:szCs w:val="24"/>
        </w:rPr>
        <w:t xml:space="preserve">Tableau </w:t>
      </w:r>
      <w:r w:rsidRPr="00F3765F">
        <w:rPr>
          <w:b/>
          <w:bCs/>
          <w:sz w:val="24"/>
          <w:szCs w:val="24"/>
        </w:rPr>
        <w:fldChar w:fldCharType="begin"/>
      </w:r>
      <w:r w:rsidRPr="00F3765F">
        <w:rPr>
          <w:b/>
          <w:bCs/>
          <w:sz w:val="24"/>
          <w:szCs w:val="24"/>
        </w:rPr>
        <w:instrText xml:space="preserve"> SEQ Tableau \* ARABIC </w:instrText>
      </w:r>
      <w:r w:rsidRPr="00F3765F">
        <w:rPr>
          <w:b/>
          <w:bCs/>
          <w:sz w:val="24"/>
          <w:szCs w:val="24"/>
        </w:rPr>
        <w:fldChar w:fldCharType="separate"/>
      </w:r>
      <w:r w:rsidRPr="00F3765F">
        <w:rPr>
          <w:b/>
          <w:bCs/>
          <w:noProof/>
          <w:sz w:val="24"/>
          <w:szCs w:val="24"/>
        </w:rPr>
        <w:t>4</w:t>
      </w:r>
      <w:r w:rsidRPr="00F3765F">
        <w:rPr>
          <w:b/>
          <w:bCs/>
          <w:sz w:val="24"/>
          <w:szCs w:val="24"/>
        </w:rPr>
        <w:fldChar w:fldCharType="end"/>
      </w:r>
      <w:r w:rsidRPr="00F3765F">
        <w:rPr>
          <w:b/>
          <w:bCs/>
          <w:sz w:val="24"/>
          <w:szCs w:val="24"/>
          <w:lang w:val="fr-TN"/>
        </w:rPr>
        <w:t xml:space="preserve"> Les Styles des Conteneurs</w:t>
      </w:r>
    </w:p>
    <w:p w14:paraId="5690B65E" w14:textId="5E7A54F4" w:rsidR="001E4B64" w:rsidRDefault="001E4B64">
      <w:pPr>
        <w:spacing w:after="160" w:line="259" w:lineRule="auto"/>
        <w:rPr>
          <w:b/>
          <w:bCs/>
          <w:caps/>
        </w:rPr>
      </w:pPr>
      <w:r>
        <w:rPr>
          <w:b/>
          <w:bCs/>
          <w:caps/>
        </w:rPr>
        <w:t xml:space="preserve"> </w:t>
      </w:r>
      <w:r>
        <w:rPr>
          <w:b/>
          <w:bCs/>
          <w:caps/>
        </w:rPr>
        <w:br w:type="page"/>
      </w:r>
    </w:p>
    <w:p w14:paraId="161A02A3" w14:textId="4A64F2E2" w:rsidR="00F3765F" w:rsidRPr="00F3765F" w:rsidRDefault="00F3765F" w:rsidP="00F3765F">
      <w:pPr>
        <w:rPr>
          <w:lang w:val="fr-TN"/>
        </w:rPr>
      </w:pPr>
    </w:p>
    <w:p w14:paraId="41A63D09" w14:textId="7B7B3116" w:rsidR="001E4B64" w:rsidRDefault="00F3765F">
      <w:pPr>
        <w:rPr>
          <w:rFonts w:asciiTheme="majorBidi" w:hAnsiTheme="majorBidi" w:cstheme="majorBidi"/>
          <w:b/>
          <w:bCs/>
          <w:lang w:val="fr-TN"/>
        </w:rPr>
      </w:pPr>
      <w:r w:rsidRPr="00F3765F">
        <w:rPr>
          <w:rFonts w:asciiTheme="majorBidi" w:hAnsiTheme="majorBidi" w:cstheme="majorBidi"/>
          <w:b/>
          <w:bCs/>
          <w:lang w:val="fr-TN"/>
        </w:rPr>
        <w:t xml:space="preserve">Les listes </w:t>
      </w:r>
      <w:r>
        <w:rPr>
          <w:rFonts w:asciiTheme="majorBidi" w:hAnsiTheme="majorBidi" w:cstheme="majorBidi"/>
          <w:b/>
          <w:bCs/>
          <w:lang w:val="fr-TN"/>
        </w:rPr>
        <w:t>:</w:t>
      </w:r>
    </w:p>
    <w:p w14:paraId="16D4AA05" w14:textId="3681E223" w:rsidR="00F3765F" w:rsidRDefault="00F3765F" w:rsidP="00F3765F">
      <w:pPr>
        <w:rPr>
          <w:rFonts w:asciiTheme="majorBidi" w:hAnsiTheme="majorBidi" w:cstheme="majorBidi"/>
        </w:rPr>
      </w:pPr>
      <w:r w:rsidRPr="00F3765F">
        <w:rPr>
          <w:rFonts w:asciiTheme="majorBidi" w:hAnsiTheme="majorBidi" w:cstheme="majorBidi"/>
        </w:rPr>
        <w:t>Une liste est un paragraphe structuré contenant une suite d'articles. Le langage HTML définit trois types de listes :</w:t>
      </w:r>
    </w:p>
    <w:p w14:paraId="2FCD310E" w14:textId="46C679F6" w:rsidR="00F3765F" w:rsidRPr="00F3765F" w:rsidRDefault="00F3765F" w:rsidP="00F3765F">
      <w:pPr>
        <w:ind w:hanging="1276"/>
        <w:rPr>
          <w:rFonts w:asciiTheme="majorBidi" w:hAnsiTheme="majorBidi" w:cstheme="majorBidi"/>
        </w:rPr>
      </w:pPr>
      <w:r w:rsidRPr="00F3765F">
        <w:rPr>
          <w:rFonts w:asciiTheme="majorBidi" w:hAnsiTheme="majorBidi" w:cstheme="majorBidi"/>
          <w:noProof/>
        </w:rPr>
        <w:drawing>
          <wp:inline distT="0" distB="0" distL="0" distR="0" wp14:anchorId="4741BD11" wp14:editId="284052C0">
            <wp:extent cx="7400925" cy="318581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21110" cy="319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19CB" w14:textId="77777777" w:rsidR="00F3765F" w:rsidRPr="00F3765F" w:rsidRDefault="00F3765F">
      <w:pPr>
        <w:rPr>
          <w:rFonts w:asciiTheme="majorBidi" w:hAnsiTheme="majorBidi" w:cstheme="majorBidi"/>
          <w:b/>
          <w:bCs/>
          <w:lang w:val="fr-TN"/>
        </w:rPr>
      </w:pPr>
    </w:p>
    <w:p w14:paraId="368078D0" w14:textId="77777777" w:rsidR="00F3765F" w:rsidRPr="00F3765F" w:rsidRDefault="00F3765F" w:rsidP="00F3765F">
      <w:pPr>
        <w:rPr>
          <w:rFonts w:asciiTheme="majorBidi" w:hAnsiTheme="majorBidi" w:cstheme="majorBidi"/>
          <w:lang w:val="fr-TN"/>
        </w:rPr>
      </w:pPr>
      <w:r w:rsidRPr="00F3765F">
        <w:rPr>
          <w:rFonts w:asciiTheme="majorBidi" w:hAnsiTheme="majorBidi" w:cstheme="majorBidi"/>
          <w:lang w:val="fr-TN"/>
        </w:rPr>
        <w:t>Il existe des attributs spécifiques aux listes:</w:t>
      </w:r>
    </w:p>
    <w:p w14:paraId="5852B8ED" w14:textId="39000F22" w:rsidR="00C63329" w:rsidRDefault="00F3765F" w:rsidP="00F3765F">
      <w:pPr>
        <w:ind w:hanging="1276"/>
        <w:rPr>
          <w:rFonts w:asciiTheme="majorBidi" w:hAnsiTheme="majorBidi" w:cstheme="majorBidi"/>
          <w:lang w:val="fr-TN"/>
        </w:rPr>
      </w:pPr>
      <w:r w:rsidRPr="00F3765F">
        <w:rPr>
          <w:rFonts w:asciiTheme="majorBidi" w:hAnsiTheme="majorBidi" w:cstheme="majorBidi"/>
          <w:noProof/>
          <w:lang w:val="fr-TN"/>
        </w:rPr>
        <w:drawing>
          <wp:inline distT="0" distB="0" distL="0" distR="0" wp14:anchorId="407668E5" wp14:editId="6866560D">
            <wp:extent cx="7400925" cy="2622606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19167" cy="262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6018" w14:textId="5384AAEC" w:rsidR="00F3765F" w:rsidRDefault="00E506DD" w:rsidP="00F3765F">
      <w:pPr>
        <w:ind w:hanging="1276"/>
        <w:rPr>
          <w:rFonts w:asciiTheme="majorBidi" w:hAnsiTheme="majorBidi" w:cstheme="majorBidi"/>
          <w:lang w:val="fr-TN"/>
        </w:rPr>
      </w:pPr>
      <w:r w:rsidRPr="00E506DD">
        <w:rPr>
          <w:rFonts w:asciiTheme="majorBidi" w:hAnsiTheme="majorBidi" w:cstheme="majorBidi"/>
          <w:lang w:val="fr-TN"/>
        </w:rPr>
        <w:drawing>
          <wp:anchor distT="0" distB="0" distL="114300" distR="114300" simplePos="0" relativeHeight="251663360" behindDoc="0" locked="0" layoutInCell="1" allowOverlap="1" wp14:anchorId="573A95C1" wp14:editId="16611B3C">
            <wp:simplePos x="0" y="0"/>
            <wp:positionH relativeFrom="column">
              <wp:posOffset>1691005</wp:posOffset>
            </wp:positionH>
            <wp:positionV relativeFrom="paragraph">
              <wp:posOffset>178435</wp:posOffset>
            </wp:positionV>
            <wp:extent cx="2118360" cy="1515110"/>
            <wp:effectExtent l="0" t="0" r="0" b="8890"/>
            <wp:wrapThrough wrapText="bothSides">
              <wp:wrapPolygon edited="0">
                <wp:start x="0" y="0"/>
                <wp:lineTo x="0" y="21455"/>
                <wp:lineTo x="21367" y="21455"/>
                <wp:lineTo x="21367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6"/>
                    <a:stretch/>
                  </pic:blipFill>
                  <pic:spPr bwMode="auto">
                    <a:xfrm>
                      <a:off x="0" y="0"/>
                      <a:ext cx="2118360" cy="1515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245D1">
        <w:rPr>
          <w:rFonts w:asciiTheme="majorBidi" w:hAnsiTheme="majorBidi" w:cstheme="majorBidi"/>
          <w:lang w:val="fr-TN"/>
        </w:rPr>
        <w:t xml:space="preserve"> </w:t>
      </w:r>
    </w:p>
    <w:p w14:paraId="0462E9A4" w14:textId="4B88A091" w:rsidR="00B245D1" w:rsidRDefault="00B245D1" w:rsidP="00B245D1">
      <w:pPr>
        <w:ind w:hanging="1276"/>
        <w:rPr>
          <w:rFonts w:asciiTheme="majorBidi" w:hAnsiTheme="majorBidi" w:cstheme="majorBidi"/>
          <w:lang w:val="fr-TN"/>
        </w:rPr>
      </w:pPr>
      <w:r>
        <w:rPr>
          <w:rFonts w:asciiTheme="majorBidi" w:hAnsiTheme="majorBidi" w:cstheme="majorBidi"/>
          <w:lang w:val="fr-TN"/>
        </w:rPr>
        <w:tab/>
        <w:t>Emplacement de l’index :</w:t>
      </w:r>
      <w:r w:rsidR="00E506DD" w:rsidRPr="00E506DD">
        <w:rPr>
          <w:rFonts w:asciiTheme="majorBidi" w:hAnsiTheme="majorBidi" w:cstheme="majorBidi"/>
          <w:lang w:val="fr-TN"/>
        </w:rPr>
        <w:t xml:space="preserve"> </w:t>
      </w:r>
    </w:p>
    <w:p w14:paraId="67E1B08C" w14:textId="77777777" w:rsidR="00B245D1" w:rsidRPr="00B245D1" w:rsidRDefault="00B245D1" w:rsidP="00B245D1">
      <w:pPr>
        <w:ind w:hanging="1276"/>
        <w:rPr>
          <w:rFonts w:asciiTheme="majorBidi" w:hAnsiTheme="majorBidi" w:cstheme="majorBidi"/>
          <w:lang w:val="fr-TN"/>
        </w:rPr>
      </w:pPr>
      <w:r>
        <w:rPr>
          <w:rFonts w:asciiTheme="majorBidi" w:hAnsiTheme="majorBidi" w:cstheme="majorBidi"/>
          <w:lang w:val="fr-TN"/>
        </w:rPr>
        <w:tab/>
      </w:r>
    </w:p>
    <w:sectPr w:rsidR="00B245D1" w:rsidRPr="00B245D1" w:rsidSect="007F1CE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1" w:h="16817"/>
      <w:pgMar w:top="1417" w:right="1417" w:bottom="1417" w:left="1417" w:header="227" w:footer="28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94658" w14:textId="77777777" w:rsidR="00BD3485" w:rsidRDefault="00BD3485">
      <w:r>
        <w:separator/>
      </w:r>
    </w:p>
  </w:endnote>
  <w:endnote w:type="continuationSeparator" w:id="0">
    <w:p w14:paraId="207063B8" w14:textId="77777777" w:rsidR="00BD3485" w:rsidRDefault="00BD3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1C5F8" w14:textId="77777777" w:rsidR="00A57B23" w:rsidRDefault="00BD348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F1F0E" w14:textId="77777777" w:rsidR="00A57B23" w:rsidRDefault="00BD348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110BB" w14:textId="77777777" w:rsidR="00A57B23" w:rsidRDefault="00BD348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56989" w14:textId="77777777" w:rsidR="00BD3485" w:rsidRDefault="00BD3485">
      <w:r>
        <w:separator/>
      </w:r>
    </w:p>
  </w:footnote>
  <w:footnote w:type="continuationSeparator" w:id="0">
    <w:p w14:paraId="64C2AE91" w14:textId="77777777" w:rsidR="00BD3485" w:rsidRDefault="00BD34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7D5E9" w14:textId="77777777" w:rsidR="00A57B23" w:rsidRDefault="00BD348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44CCC" w14:textId="77777777" w:rsidR="00A57B23" w:rsidRDefault="00BD348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76A1D" w14:textId="77777777" w:rsidR="00A57B23" w:rsidRDefault="00BD348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7AB"/>
    <w:rsid w:val="001951A0"/>
    <w:rsid w:val="001E4B64"/>
    <w:rsid w:val="0022598F"/>
    <w:rsid w:val="00330C6C"/>
    <w:rsid w:val="00366C34"/>
    <w:rsid w:val="006C6F9F"/>
    <w:rsid w:val="007F1CEF"/>
    <w:rsid w:val="00962398"/>
    <w:rsid w:val="00AC46BD"/>
    <w:rsid w:val="00B245D1"/>
    <w:rsid w:val="00BD3485"/>
    <w:rsid w:val="00BD37AB"/>
    <w:rsid w:val="00C63329"/>
    <w:rsid w:val="00E506DD"/>
    <w:rsid w:val="00EA2125"/>
    <w:rsid w:val="00F3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A63DD"/>
  <w15:chartTrackingRefBased/>
  <w15:docId w15:val="{10C36E65-831C-42F0-966A-FA607B12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CEF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F1CE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F1CEF"/>
    <w:rPr>
      <w:rFonts w:eastAsiaTheme="minorEastAsia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7F1CE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F1CEF"/>
    <w:rPr>
      <w:rFonts w:eastAsiaTheme="minorEastAsia"/>
      <w:sz w:val="24"/>
      <w:szCs w:val="24"/>
      <w:lang w:eastAsia="fr-FR"/>
    </w:rPr>
  </w:style>
  <w:style w:type="character" w:styleId="AcronymeHTML">
    <w:name w:val="HTML Acronym"/>
    <w:basedOn w:val="Policepardfaut"/>
    <w:uiPriority w:val="99"/>
    <w:semiHidden/>
    <w:unhideWhenUsed/>
    <w:rsid w:val="00C63329"/>
  </w:style>
  <w:style w:type="character" w:styleId="CitationHTML">
    <w:name w:val="HTML Cite"/>
    <w:basedOn w:val="Policepardfaut"/>
    <w:uiPriority w:val="99"/>
    <w:semiHidden/>
    <w:unhideWhenUsed/>
    <w:rsid w:val="00C63329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C63329"/>
    <w:rPr>
      <w:rFonts w:ascii="Courier New" w:eastAsia="Times New Roman" w:hAnsi="Courier New" w:cs="Courier New"/>
      <w:sz w:val="20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C63329"/>
    <w:rPr>
      <w:i/>
      <w:iCs/>
    </w:rPr>
  </w:style>
  <w:style w:type="character" w:styleId="Accentuation">
    <w:name w:val="Emphasis"/>
    <w:basedOn w:val="Policepardfaut"/>
    <w:uiPriority w:val="20"/>
    <w:qFormat/>
    <w:rsid w:val="00C63329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C63329"/>
    <w:rPr>
      <w:rFonts w:ascii="Courier New" w:eastAsia="Times New Roman" w:hAnsi="Courier New" w:cs="Courier New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C63329"/>
    <w:rPr>
      <w:rFonts w:ascii="Courier New" w:eastAsia="Times New Roman" w:hAnsi="Courier New" w:cs="Courier New"/>
    </w:rPr>
  </w:style>
  <w:style w:type="character" w:styleId="lev">
    <w:name w:val="Strong"/>
    <w:basedOn w:val="Policepardfaut"/>
    <w:uiPriority w:val="22"/>
    <w:qFormat/>
    <w:rsid w:val="00C63329"/>
    <w:rPr>
      <w:b/>
      <w:bCs/>
    </w:rPr>
  </w:style>
  <w:style w:type="character" w:styleId="MachinecrireHTML">
    <w:name w:val="HTML Typewriter"/>
    <w:basedOn w:val="Policepardfaut"/>
    <w:uiPriority w:val="99"/>
    <w:semiHidden/>
    <w:unhideWhenUsed/>
    <w:rsid w:val="00C63329"/>
    <w:rPr>
      <w:rFonts w:ascii="Courier New" w:eastAsia="Times New Roman" w:hAnsi="Courier New" w:cs="Courier New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C63329"/>
    <w:rPr>
      <w:i/>
      <w:iCs/>
    </w:rPr>
  </w:style>
  <w:style w:type="table" w:styleId="TableauGrille4-Accentuation3">
    <w:name w:val="Grid Table 4 Accent 3"/>
    <w:basedOn w:val="TableauNormal"/>
    <w:uiPriority w:val="49"/>
    <w:rsid w:val="0022598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simple3">
    <w:name w:val="Plain Table 3"/>
    <w:basedOn w:val="TableauNormal"/>
    <w:uiPriority w:val="43"/>
    <w:rsid w:val="00225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dresseHTML">
    <w:name w:val="HTML Address"/>
    <w:basedOn w:val="Normal"/>
    <w:link w:val="AdresseHTMLCar"/>
    <w:uiPriority w:val="99"/>
    <w:semiHidden/>
    <w:unhideWhenUsed/>
    <w:rsid w:val="00EA2125"/>
    <w:rPr>
      <w:rFonts w:ascii="Times New Roman" w:eastAsia="Times New Roman" w:hAnsi="Times New Roman" w:cs="Times New Roman"/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EA2125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A21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A2125"/>
    <w:rPr>
      <w:rFonts w:ascii="Courier New" w:eastAsia="Times New Roman" w:hAnsi="Courier New" w:cs="Courier New"/>
      <w:sz w:val="20"/>
      <w:szCs w:val="20"/>
      <w:lang w:eastAsia="fr-FR"/>
    </w:rPr>
  </w:style>
  <w:style w:type="table" w:styleId="Tableausimple5">
    <w:name w:val="Plain Table 5"/>
    <w:basedOn w:val="TableauNormal"/>
    <w:uiPriority w:val="45"/>
    <w:rsid w:val="001E4B6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1E4B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1E4B6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6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719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HAMED FIRAS</dc:creator>
  <cp:keywords/>
  <dc:description/>
  <cp:lastModifiedBy>BEN HAMED FIRAS</cp:lastModifiedBy>
  <cp:revision>3</cp:revision>
  <dcterms:created xsi:type="dcterms:W3CDTF">2021-09-28T00:40:00Z</dcterms:created>
  <dcterms:modified xsi:type="dcterms:W3CDTF">2021-09-28T08:00:00Z</dcterms:modified>
</cp:coreProperties>
</file>